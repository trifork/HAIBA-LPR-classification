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B16" w:rsidRPr="00972950" w:rsidRDefault="00675325" w:rsidP="00972950">
      <w:pPr>
        <w:spacing w:before="120" w:after="0"/>
        <w:rPr>
          <w:rFonts w:ascii="Arial" w:hAnsi="Arial"/>
          <w:b/>
          <w:smallCaps/>
          <w:sz w:val="24"/>
        </w:rPr>
      </w:pPr>
      <w:r w:rsidRPr="00972950">
        <w:rPr>
          <w:rFonts w:ascii="Arial" w:hAnsi="Arial"/>
          <w:b/>
          <w:smallCaps/>
          <w:sz w:val="24"/>
        </w:rPr>
        <w:t xml:space="preserve">Kravspecifikation </w:t>
      </w:r>
      <w:r w:rsidR="005D57CA" w:rsidRPr="00972950">
        <w:rPr>
          <w:rFonts w:ascii="Arial" w:hAnsi="Arial"/>
          <w:b/>
          <w:smallCaps/>
          <w:sz w:val="24"/>
        </w:rPr>
        <w:t xml:space="preserve">for </w:t>
      </w:r>
      <w:r w:rsidRPr="00972950">
        <w:rPr>
          <w:rFonts w:ascii="Arial" w:hAnsi="Arial"/>
          <w:b/>
          <w:smallCaps/>
          <w:sz w:val="24"/>
        </w:rPr>
        <w:t xml:space="preserve">håndtering af </w:t>
      </w:r>
      <w:r w:rsidR="005758AD" w:rsidRPr="00972950">
        <w:rPr>
          <w:rFonts w:ascii="Arial" w:hAnsi="Arial"/>
          <w:b/>
          <w:smallCaps/>
          <w:sz w:val="24"/>
        </w:rPr>
        <w:t xml:space="preserve">indlæggelses </w:t>
      </w:r>
      <w:r w:rsidR="00494964">
        <w:rPr>
          <w:rFonts w:ascii="Arial" w:hAnsi="Arial" w:cs="Arial"/>
          <w:b/>
          <w:smallCaps/>
          <w:sz w:val="24"/>
          <w:szCs w:val="24"/>
        </w:rPr>
        <w:t xml:space="preserve">og ambulant </w:t>
      </w:r>
      <w:r w:rsidRPr="00972950">
        <w:rPr>
          <w:rFonts w:ascii="Arial" w:hAnsi="Arial"/>
          <w:b/>
          <w:smallCaps/>
          <w:sz w:val="24"/>
        </w:rPr>
        <w:t>data til HAIBA</w:t>
      </w:r>
    </w:p>
    <w:p w:rsidR="006C77C9" w:rsidRDefault="006C77C9" w:rsidP="00972950">
      <w:pPr>
        <w:spacing w:before="120" w:after="0"/>
        <w:rPr>
          <w:rFonts w:ascii="Arial" w:hAnsi="Arial" w:cs="Arial"/>
          <w:b/>
          <w:sz w:val="24"/>
          <w:szCs w:val="24"/>
        </w:rPr>
      </w:pPr>
    </w:p>
    <w:p w:rsidR="00750A90" w:rsidRPr="006C77C9" w:rsidRDefault="002A2F6A" w:rsidP="00972950">
      <w:pPr>
        <w:spacing w:before="120" w:after="0"/>
        <w:rPr>
          <w:rFonts w:ascii="Arial" w:hAnsi="Arial" w:cs="Arial"/>
          <w:b/>
          <w:sz w:val="24"/>
          <w:szCs w:val="24"/>
        </w:rPr>
      </w:pPr>
      <w:r w:rsidRPr="006C77C9">
        <w:rPr>
          <w:rFonts w:ascii="Arial" w:hAnsi="Arial" w:cs="Arial"/>
          <w:b/>
          <w:sz w:val="24"/>
          <w:szCs w:val="24"/>
        </w:rPr>
        <w:t>Ændringslog</w:t>
      </w:r>
    </w:p>
    <w:tbl>
      <w:tblPr>
        <w:tblStyle w:val="Lysliste-markeringsfarve1"/>
        <w:tblW w:w="10187" w:type="dxa"/>
        <w:tblLook w:val="04A0" w:firstRow="1" w:lastRow="0" w:firstColumn="1" w:lastColumn="0" w:noHBand="0" w:noVBand="1"/>
      </w:tblPr>
      <w:tblGrid>
        <w:gridCol w:w="1230"/>
        <w:gridCol w:w="1560"/>
        <w:gridCol w:w="1713"/>
        <w:gridCol w:w="5684"/>
      </w:tblGrid>
      <w:tr w:rsidR="00C523B2" w:rsidTr="00877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C523B2" w:rsidRDefault="00C523B2" w:rsidP="00972950">
            <w:pPr>
              <w:spacing w:before="120"/>
              <w:rPr>
                <w:rFonts w:ascii="Arial" w:hAnsi="Arial" w:cs="Arial"/>
                <w:sz w:val="24"/>
                <w:szCs w:val="24"/>
              </w:rPr>
            </w:pPr>
            <w:r>
              <w:rPr>
                <w:rFonts w:ascii="Arial" w:hAnsi="Arial" w:cs="Arial"/>
                <w:sz w:val="24"/>
                <w:szCs w:val="24"/>
              </w:rPr>
              <w:t>Version</w:t>
            </w:r>
          </w:p>
        </w:tc>
        <w:tc>
          <w:tcPr>
            <w:tcW w:w="1560" w:type="dxa"/>
          </w:tcPr>
          <w:p w:rsidR="00C523B2" w:rsidRDefault="00C523B2" w:rsidP="00972950">
            <w:pPr>
              <w:spacing w:before="12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Dato</w:t>
            </w:r>
          </w:p>
        </w:tc>
        <w:tc>
          <w:tcPr>
            <w:tcW w:w="1713" w:type="dxa"/>
          </w:tcPr>
          <w:p w:rsidR="00C523B2" w:rsidRDefault="00C523B2" w:rsidP="00972950">
            <w:pPr>
              <w:spacing w:before="12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Opdateret af</w:t>
            </w:r>
          </w:p>
        </w:tc>
        <w:tc>
          <w:tcPr>
            <w:tcW w:w="5684" w:type="dxa"/>
          </w:tcPr>
          <w:p w:rsidR="00C523B2" w:rsidRDefault="00C523B2" w:rsidP="00972950">
            <w:pPr>
              <w:spacing w:before="12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Beskrivelse</w:t>
            </w:r>
          </w:p>
        </w:tc>
      </w:tr>
      <w:tr w:rsidR="00C523B2" w:rsidTr="00877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C523B2" w:rsidRDefault="00C523B2" w:rsidP="00972950">
            <w:pPr>
              <w:spacing w:before="120"/>
              <w:rPr>
                <w:rFonts w:ascii="Arial" w:hAnsi="Arial" w:cs="Arial"/>
                <w:sz w:val="24"/>
                <w:szCs w:val="24"/>
              </w:rPr>
            </w:pPr>
            <w:r>
              <w:rPr>
                <w:rFonts w:ascii="Arial" w:hAnsi="Arial" w:cs="Arial"/>
                <w:sz w:val="24"/>
                <w:szCs w:val="24"/>
              </w:rPr>
              <w:t>1.0.0</w:t>
            </w:r>
          </w:p>
        </w:tc>
        <w:tc>
          <w:tcPr>
            <w:tcW w:w="1560" w:type="dxa"/>
          </w:tcPr>
          <w:p w:rsidR="00C523B2" w:rsidRDefault="00C523B2" w:rsidP="00972950">
            <w:pPr>
              <w:spacing w:before="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03-12-2012</w:t>
            </w:r>
          </w:p>
        </w:tc>
        <w:tc>
          <w:tcPr>
            <w:tcW w:w="1713" w:type="dxa"/>
          </w:tcPr>
          <w:p w:rsidR="00C523B2" w:rsidRDefault="00C523B2" w:rsidP="00972950">
            <w:pPr>
              <w:spacing w:before="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Jens</w:t>
            </w:r>
          </w:p>
        </w:tc>
        <w:tc>
          <w:tcPr>
            <w:tcW w:w="5684" w:type="dxa"/>
          </w:tcPr>
          <w:p w:rsidR="00C523B2" w:rsidRDefault="00D505F5" w:rsidP="00972950">
            <w:pPr>
              <w:spacing w:before="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Første version</w:t>
            </w:r>
          </w:p>
        </w:tc>
      </w:tr>
      <w:tr w:rsidR="00C523B2" w:rsidTr="008778B4">
        <w:tc>
          <w:tcPr>
            <w:cnfStyle w:val="001000000000" w:firstRow="0" w:lastRow="0" w:firstColumn="1" w:lastColumn="0" w:oddVBand="0" w:evenVBand="0" w:oddHBand="0" w:evenHBand="0" w:firstRowFirstColumn="0" w:firstRowLastColumn="0" w:lastRowFirstColumn="0" w:lastRowLastColumn="0"/>
            <w:tcW w:w="1230" w:type="dxa"/>
          </w:tcPr>
          <w:p w:rsidR="00C523B2" w:rsidRDefault="00C523B2" w:rsidP="00972950">
            <w:pPr>
              <w:spacing w:before="120"/>
              <w:rPr>
                <w:rFonts w:ascii="Arial" w:hAnsi="Arial" w:cs="Arial"/>
                <w:sz w:val="24"/>
                <w:szCs w:val="24"/>
              </w:rPr>
            </w:pPr>
            <w:r>
              <w:rPr>
                <w:rFonts w:ascii="Arial" w:hAnsi="Arial" w:cs="Arial"/>
                <w:sz w:val="24"/>
                <w:szCs w:val="24"/>
              </w:rPr>
              <w:t>1.0.1</w:t>
            </w:r>
          </w:p>
        </w:tc>
        <w:tc>
          <w:tcPr>
            <w:tcW w:w="1560" w:type="dxa"/>
          </w:tcPr>
          <w:p w:rsidR="00C523B2" w:rsidRDefault="00C523B2" w:rsidP="00972950">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19-12-2012</w:t>
            </w:r>
          </w:p>
        </w:tc>
        <w:tc>
          <w:tcPr>
            <w:tcW w:w="1713" w:type="dxa"/>
          </w:tcPr>
          <w:p w:rsidR="00C523B2" w:rsidRDefault="00C523B2" w:rsidP="00972950">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Kenn</w:t>
            </w:r>
          </w:p>
        </w:tc>
        <w:tc>
          <w:tcPr>
            <w:tcW w:w="5684" w:type="dxa"/>
          </w:tcPr>
          <w:p w:rsidR="00C523B2" w:rsidRDefault="00C523B2" w:rsidP="00972950">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SHAK</w:t>
            </w:r>
            <w:r w:rsidR="00D505F5">
              <w:rPr>
                <w:rFonts w:ascii="Arial" w:hAnsi="Arial" w:cs="Arial"/>
                <w:sz w:val="24"/>
                <w:szCs w:val="24"/>
              </w:rPr>
              <w:t xml:space="preserve"> koder fra Region Sjælland</w:t>
            </w:r>
          </w:p>
        </w:tc>
      </w:tr>
      <w:tr w:rsidR="00C523B2" w:rsidTr="00877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C523B2" w:rsidRDefault="00C523B2" w:rsidP="00972950">
            <w:pPr>
              <w:spacing w:before="120"/>
              <w:rPr>
                <w:rFonts w:ascii="Arial" w:hAnsi="Arial" w:cs="Arial"/>
                <w:sz w:val="24"/>
                <w:szCs w:val="24"/>
              </w:rPr>
            </w:pPr>
            <w:r>
              <w:rPr>
                <w:rFonts w:ascii="Arial" w:hAnsi="Arial" w:cs="Arial"/>
                <w:sz w:val="24"/>
                <w:szCs w:val="24"/>
              </w:rPr>
              <w:t>2.0.0</w:t>
            </w:r>
          </w:p>
        </w:tc>
        <w:tc>
          <w:tcPr>
            <w:tcW w:w="1560" w:type="dxa"/>
          </w:tcPr>
          <w:p w:rsidR="00C523B2" w:rsidRDefault="00C523B2" w:rsidP="00972950">
            <w:pPr>
              <w:spacing w:before="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10-01-2013</w:t>
            </w:r>
          </w:p>
        </w:tc>
        <w:tc>
          <w:tcPr>
            <w:tcW w:w="1713" w:type="dxa"/>
          </w:tcPr>
          <w:p w:rsidR="00C523B2" w:rsidRDefault="00C523B2" w:rsidP="00C678E0">
            <w:pPr>
              <w:spacing w:before="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Jens</w:t>
            </w:r>
          </w:p>
        </w:tc>
        <w:tc>
          <w:tcPr>
            <w:tcW w:w="5684" w:type="dxa"/>
          </w:tcPr>
          <w:p w:rsidR="00C523B2" w:rsidRPr="008778B4" w:rsidRDefault="00C523B2" w:rsidP="00BC6121">
            <w:pPr>
              <w:pStyle w:val="Listeafsnit"/>
              <w:numPr>
                <w:ilvl w:val="0"/>
                <w:numId w:val="12"/>
              </w:numPr>
              <w:spacing w:before="120"/>
              <w:ind w:left="459" w:hanging="45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778B4">
              <w:rPr>
                <w:rFonts w:ascii="Arial" w:hAnsi="Arial" w:cs="Arial"/>
                <w:sz w:val="24"/>
                <w:szCs w:val="24"/>
              </w:rPr>
              <w:t>Håndtering af ambulante kontakter</w:t>
            </w:r>
          </w:p>
          <w:p w:rsidR="00955886" w:rsidRPr="008778B4" w:rsidRDefault="00C523B2" w:rsidP="00BC6121">
            <w:pPr>
              <w:pStyle w:val="Listeafsnit"/>
              <w:numPr>
                <w:ilvl w:val="0"/>
                <w:numId w:val="12"/>
              </w:numPr>
              <w:spacing w:before="120"/>
              <w:ind w:left="459" w:hanging="45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778B4">
              <w:rPr>
                <w:rFonts w:ascii="Arial" w:hAnsi="Arial" w:cs="Arial"/>
                <w:sz w:val="24"/>
                <w:szCs w:val="24"/>
              </w:rPr>
              <w:t>Ny regel</w:t>
            </w:r>
            <w:r w:rsidR="00955886" w:rsidRPr="008778B4">
              <w:rPr>
                <w:rFonts w:ascii="Arial" w:hAnsi="Arial" w:cs="Arial"/>
                <w:sz w:val="24"/>
                <w:szCs w:val="24"/>
              </w:rPr>
              <w:t>:</w:t>
            </w:r>
            <w:r w:rsidRPr="008778B4">
              <w:rPr>
                <w:rFonts w:ascii="Arial" w:hAnsi="Arial" w:cs="Arial"/>
                <w:sz w:val="24"/>
                <w:szCs w:val="24"/>
              </w:rPr>
              <w:t xml:space="preserve"> ind-dato-tid &gt; ud-dato-tid</w:t>
            </w:r>
          </w:p>
          <w:p w:rsidR="00C523B2" w:rsidRPr="008778B4" w:rsidRDefault="00955886" w:rsidP="00BC6121">
            <w:pPr>
              <w:pStyle w:val="Listeafsnit"/>
              <w:numPr>
                <w:ilvl w:val="0"/>
                <w:numId w:val="12"/>
              </w:numPr>
              <w:spacing w:before="120"/>
              <w:ind w:left="459" w:hanging="45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778B4">
              <w:rPr>
                <w:rFonts w:ascii="Arial" w:hAnsi="Arial" w:cs="Arial"/>
                <w:sz w:val="24"/>
                <w:szCs w:val="24"/>
              </w:rPr>
              <w:t>Ny regel</w:t>
            </w:r>
            <w:r w:rsidR="00C523B2" w:rsidRPr="008778B4">
              <w:rPr>
                <w:rFonts w:ascii="Arial" w:hAnsi="Arial" w:cs="Arial"/>
                <w:sz w:val="24"/>
                <w:szCs w:val="24"/>
              </w:rPr>
              <w:t>:</w:t>
            </w:r>
            <w:r w:rsidRPr="008778B4">
              <w:rPr>
                <w:rFonts w:ascii="Arial" w:hAnsi="Arial" w:cs="Arial"/>
                <w:sz w:val="24"/>
                <w:szCs w:val="24"/>
              </w:rPr>
              <w:t xml:space="preserve"> </w:t>
            </w:r>
            <w:r w:rsidR="00C523B2" w:rsidRPr="008778B4">
              <w:rPr>
                <w:rFonts w:ascii="Arial" w:hAnsi="Arial" w:cs="Arial"/>
                <w:sz w:val="24"/>
                <w:szCs w:val="24"/>
              </w:rPr>
              <w:t xml:space="preserve">kontakter på </w:t>
            </w:r>
            <w:r w:rsidRPr="008778B4">
              <w:rPr>
                <w:rFonts w:ascii="Arial" w:hAnsi="Arial" w:cs="Arial"/>
                <w:sz w:val="24"/>
                <w:szCs w:val="24"/>
              </w:rPr>
              <w:t xml:space="preserve">samme ind-dato/tid og ud-dato/tid med på forskellige </w:t>
            </w:r>
            <w:r w:rsidR="00C523B2" w:rsidRPr="008778B4">
              <w:rPr>
                <w:rFonts w:ascii="Arial" w:hAnsi="Arial" w:cs="Arial"/>
                <w:sz w:val="24"/>
                <w:szCs w:val="24"/>
              </w:rPr>
              <w:t>afdelinger</w:t>
            </w:r>
          </w:p>
          <w:p w:rsidR="00955886" w:rsidRPr="008778B4" w:rsidRDefault="00955886" w:rsidP="00BC6121">
            <w:pPr>
              <w:pStyle w:val="Listeafsnit"/>
              <w:numPr>
                <w:ilvl w:val="0"/>
                <w:numId w:val="12"/>
              </w:numPr>
              <w:spacing w:before="120"/>
              <w:ind w:left="459" w:hanging="45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778B4">
              <w:rPr>
                <w:rFonts w:ascii="Arial" w:hAnsi="Arial" w:cs="Arial"/>
                <w:sz w:val="24"/>
                <w:szCs w:val="24"/>
              </w:rPr>
              <w:t>Ny regel: kontakter på samme sygehus/afdeling, med samme ind-dato/tid men forskellig</w:t>
            </w:r>
            <w:r w:rsidR="00D505F5" w:rsidRPr="008778B4">
              <w:rPr>
                <w:rFonts w:ascii="Arial" w:hAnsi="Arial" w:cs="Arial"/>
                <w:sz w:val="24"/>
                <w:szCs w:val="24"/>
              </w:rPr>
              <w:t xml:space="preserve"> </w:t>
            </w:r>
            <w:r w:rsidRPr="008778B4">
              <w:rPr>
                <w:rFonts w:ascii="Arial" w:hAnsi="Arial" w:cs="Arial"/>
                <w:sz w:val="24"/>
                <w:szCs w:val="24"/>
              </w:rPr>
              <w:t>ud-dato/tid</w:t>
            </w:r>
          </w:p>
          <w:p w:rsidR="00D505F5" w:rsidRPr="008778B4" w:rsidRDefault="00D505F5" w:rsidP="00BC6121">
            <w:pPr>
              <w:pStyle w:val="Listeafsnit"/>
              <w:numPr>
                <w:ilvl w:val="0"/>
                <w:numId w:val="12"/>
              </w:numPr>
              <w:spacing w:before="120"/>
              <w:ind w:left="459" w:hanging="45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778B4">
              <w:rPr>
                <w:rFonts w:ascii="Arial" w:hAnsi="Arial" w:cs="Arial"/>
                <w:sz w:val="24"/>
                <w:szCs w:val="24"/>
              </w:rPr>
              <w:t>Ny regel: hvis ud-dato/tid mangler, eller er lig ind-dato/tid</w:t>
            </w:r>
          </w:p>
          <w:p w:rsidR="00C523B2" w:rsidRPr="008778B4" w:rsidRDefault="00D505F5" w:rsidP="00BC6121">
            <w:pPr>
              <w:pStyle w:val="Listeafsnit"/>
              <w:numPr>
                <w:ilvl w:val="0"/>
                <w:numId w:val="12"/>
              </w:numPr>
              <w:spacing w:before="120"/>
              <w:ind w:left="459" w:hanging="45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778B4">
              <w:rPr>
                <w:rFonts w:ascii="Arial" w:hAnsi="Arial" w:cs="Arial"/>
                <w:sz w:val="24"/>
                <w:szCs w:val="24"/>
              </w:rPr>
              <w:t>Filtrering af diagnoser og procedurer</w:t>
            </w:r>
          </w:p>
        </w:tc>
      </w:tr>
      <w:tr w:rsidR="00947C75" w:rsidTr="008778B4">
        <w:tc>
          <w:tcPr>
            <w:cnfStyle w:val="001000000000" w:firstRow="0" w:lastRow="0" w:firstColumn="1" w:lastColumn="0" w:oddVBand="0" w:evenVBand="0" w:oddHBand="0" w:evenHBand="0" w:firstRowFirstColumn="0" w:firstRowLastColumn="0" w:lastRowFirstColumn="0" w:lastRowLastColumn="0"/>
            <w:tcW w:w="1230" w:type="dxa"/>
          </w:tcPr>
          <w:p w:rsidR="00947C75" w:rsidRDefault="00947C75" w:rsidP="00FC62E3">
            <w:pPr>
              <w:spacing w:before="120"/>
              <w:rPr>
                <w:rFonts w:ascii="Arial" w:hAnsi="Arial" w:cs="Arial"/>
                <w:sz w:val="24"/>
                <w:szCs w:val="24"/>
              </w:rPr>
            </w:pPr>
            <w:r>
              <w:rPr>
                <w:rFonts w:ascii="Arial" w:hAnsi="Arial" w:cs="Arial"/>
                <w:sz w:val="24"/>
                <w:szCs w:val="24"/>
              </w:rPr>
              <w:t>3.0.0</w:t>
            </w:r>
          </w:p>
        </w:tc>
        <w:tc>
          <w:tcPr>
            <w:tcW w:w="1560" w:type="dxa"/>
          </w:tcPr>
          <w:p w:rsidR="00947C75" w:rsidRDefault="00947C75" w:rsidP="00FC62E3">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18-02-2013</w:t>
            </w:r>
          </w:p>
        </w:tc>
        <w:tc>
          <w:tcPr>
            <w:tcW w:w="1713" w:type="dxa"/>
          </w:tcPr>
          <w:p w:rsidR="00947C75" w:rsidRDefault="00947C75" w:rsidP="00FC62E3">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Kenn og Sophie</w:t>
            </w:r>
          </w:p>
        </w:tc>
        <w:tc>
          <w:tcPr>
            <w:tcW w:w="5684" w:type="dxa"/>
          </w:tcPr>
          <w:p w:rsidR="00947C75" w:rsidRPr="008778B4" w:rsidRDefault="00947C75" w:rsidP="00947C75">
            <w:pPr>
              <w:pStyle w:val="Listeafsnit"/>
              <w:numPr>
                <w:ilvl w:val="0"/>
                <w:numId w:val="13"/>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778B4">
              <w:rPr>
                <w:rFonts w:ascii="Arial" w:hAnsi="Arial" w:cs="Arial"/>
                <w:sz w:val="24"/>
                <w:szCs w:val="24"/>
              </w:rPr>
              <w:t>Krav til en fejl-log</w:t>
            </w:r>
          </w:p>
          <w:p w:rsidR="00947C75" w:rsidRPr="008778B4" w:rsidRDefault="00947C75" w:rsidP="00947C75">
            <w:pPr>
              <w:pStyle w:val="Listeafsnit"/>
              <w:numPr>
                <w:ilvl w:val="0"/>
                <w:numId w:val="13"/>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778B4">
              <w:rPr>
                <w:rFonts w:ascii="Arial" w:hAnsi="Arial" w:cs="Arial"/>
                <w:sz w:val="24"/>
                <w:szCs w:val="24"/>
              </w:rPr>
              <w:t>Krav til overvågning over indlæsningsforløb</w:t>
            </w:r>
          </w:p>
          <w:p w:rsidR="00947C75" w:rsidRDefault="00947C75" w:rsidP="00947C75">
            <w:pPr>
              <w:pStyle w:val="Listeafsnit"/>
              <w:numPr>
                <w:ilvl w:val="0"/>
                <w:numId w:val="13"/>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778B4">
              <w:rPr>
                <w:rFonts w:ascii="Arial" w:hAnsi="Arial" w:cs="Arial"/>
                <w:sz w:val="24"/>
                <w:szCs w:val="24"/>
              </w:rPr>
              <w:t>Krav til views og forslag til felter (bilag 1)</w:t>
            </w:r>
          </w:p>
          <w:p w:rsidR="00947C75" w:rsidRPr="008778B4" w:rsidRDefault="00947C75" w:rsidP="00947C75">
            <w:pPr>
              <w:pStyle w:val="Listeafsnit"/>
              <w:numPr>
                <w:ilvl w:val="0"/>
                <w:numId w:val="13"/>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Opdatering af beskrivelse af grunddata</w:t>
            </w:r>
          </w:p>
          <w:p w:rsidR="00947C75" w:rsidRPr="008778B4" w:rsidRDefault="00947C75" w:rsidP="00947C75">
            <w:pPr>
              <w:pStyle w:val="Listeafsnit"/>
              <w:numPr>
                <w:ilvl w:val="0"/>
                <w:numId w:val="13"/>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778B4">
              <w:rPr>
                <w:rFonts w:ascii="Arial" w:hAnsi="Arial" w:cs="Arial"/>
                <w:sz w:val="24"/>
                <w:szCs w:val="24"/>
              </w:rPr>
              <w:t xml:space="preserve">Afklaring at privat psykiatriske hospitaler ikke skal </w:t>
            </w:r>
            <w:r>
              <w:rPr>
                <w:rFonts w:ascii="Arial" w:hAnsi="Arial" w:cs="Arial"/>
                <w:sz w:val="24"/>
                <w:szCs w:val="24"/>
              </w:rPr>
              <w:t xml:space="preserve">inkluderes </w:t>
            </w:r>
            <w:r w:rsidRPr="008778B4">
              <w:rPr>
                <w:rFonts w:ascii="Arial" w:hAnsi="Arial" w:cs="Arial"/>
                <w:sz w:val="24"/>
                <w:szCs w:val="24"/>
              </w:rPr>
              <w:t>og beskrivelse hvordan de findes i FGR.</w:t>
            </w:r>
          </w:p>
          <w:p w:rsidR="00947C75" w:rsidRPr="008778B4" w:rsidRDefault="00947C75" w:rsidP="00947C75">
            <w:pPr>
              <w:pStyle w:val="Listeafsnit"/>
              <w:numPr>
                <w:ilvl w:val="0"/>
                <w:numId w:val="13"/>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778B4">
              <w:rPr>
                <w:rFonts w:ascii="Arial" w:hAnsi="Arial" w:cs="Arial"/>
                <w:sz w:val="24"/>
                <w:szCs w:val="24"/>
              </w:rPr>
              <w:t xml:space="preserve">Opdatering af håndtering af ambulante kontakter (nogle regler </w:t>
            </w:r>
            <w:r>
              <w:rPr>
                <w:rFonts w:ascii="Arial" w:hAnsi="Arial" w:cs="Arial"/>
                <w:sz w:val="24"/>
                <w:szCs w:val="24"/>
              </w:rPr>
              <w:t>er nu</w:t>
            </w:r>
            <w:r w:rsidRPr="008778B4">
              <w:rPr>
                <w:rFonts w:ascii="Arial" w:hAnsi="Arial" w:cs="Arial"/>
                <w:sz w:val="24"/>
                <w:szCs w:val="24"/>
              </w:rPr>
              <w:t xml:space="preserve"> i en anden rækkefølge for at lave det mere overskueligt)</w:t>
            </w:r>
          </w:p>
          <w:p w:rsidR="00947C75" w:rsidRPr="008778B4" w:rsidRDefault="00947C75" w:rsidP="00947C75">
            <w:pPr>
              <w:pStyle w:val="Listeafsnit"/>
              <w:numPr>
                <w:ilvl w:val="0"/>
                <w:numId w:val="13"/>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778B4">
              <w:rPr>
                <w:rFonts w:ascii="Arial" w:hAnsi="Arial" w:cs="Arial"/>
                <w:sz w:val="24"/>
                <w:szCs w:val="24"/>
              </w:rPr>
              <w:t>Ny regel: betingelser for kontakter</w:t>
            </w:r>
          </w:p>
          <w:p w:rsidR="00947C75" w:rsidRPr="008778B4" w:rsidRDefault="00947C75" w:rsidP="00947C75">
            <w:pPr>
              <w:pStyle w:val="Listeafsnit"/>
              <w:numPr>
                <w:ilvl w:val="0"/>
                <w:numId w:val="13"/>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778B4">
              <w:rPr>
                <w:rFonts w:ascii="Arial" w:hAnsi="Arial" w:cs="Arial"/>
                <w:sz w:val="24"/>
                <w:szCs w:val="24"/>
              </w:rPr>
              <w:t>Opdatering om SHAK koder fra Region Sjælland</w:t>
            </w:r>
          </w:p>
          <w:p w:rsidR="00947C75" w:rsidRPr="008778B4" w:rsidRDefault="00947C75" w:rsidP="00947C75">
            <w:pPr>
              <w:pStyle w:val="Listeafsnit"/>
              <w:numPr>
                <w:ilvl w:val="0"/>
                <w:numId w:val="13"/>
              </w:numPr>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778B4">
              <w:rPr>
                <w:rFonts w:ascii="Arial" w:hAnsi="Arial" w:cs="Arial"/>
                <w:sz w:val="24"/>
                <w:szCs w:val="24"/>
              </w:rPr>
              <w:t>Ny regel: håndtering af kontakter uden ud-dato/tid (aktuelle kontakter)</w:t>
            </w:r>
          </w:p>
          <w:p w:rsidR="00947C75" w:rsidRPr="008778B4" w:rsidRDefault="00947C75" w:rsidP="00947C75">
            <w:pPr>
              <w:pStyle w:val="Listeafsnit"/>
              <w:numPr>
                <w:ilvl w:val="0"/>
                <w:numId w:val="13"/>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sidRPr="008778B4">
              <w:rPr>
                <w:rFonts w:ascii="Arial" w:hAnsi="Arial" w:cs="Arial"/>
                <w:i/>
                <w:sz w:val="24"/>
                <w:szCs w:val="24"/>
              </w:rPr>
              <w:t>Muligvis: slette regel, der sætter tid på procedurer hvor der ikke er angivet timer.</w:t>
            </w:r>
          </w:p>
          <w:p w:rsidR="00947C75" w:rsidRPr="002E200E" w:rsidRDefault="00947C75" w:rsidP="00947C75">
            <w:pPr>
              <w:pStyle w:val="Listeafsnit"/>
              <w:numPr>
                <w:ilvl w:val="0"/>
                <w:numId w:val="13"/>
              </w:numPr>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778B4">
              <w:rPr>
                <w:rFonts w:ascii="Arial" w:hAnsi="Arial" w:cs="Arial"/>
                <w:sz w:val="24"/>
                <w:szCs w:val="24"/>
              </w:rPr>
              <w:t>Ny regel: simpel kontaktregistrering</w:t>
            </w:r>
          </w:p>
          <w:p w:rsidR="00947C75" w:rsidRPr="008778B4" w:rsidRDefault="00947C75" w:rsidP="00947C75">
            <w:pPr>
              <w:pStyle w:val="Listeafsnit"/>
              <w:numPr>
                <w:ilvl w:val="0"/>
                <w:numId w:val="13"/>
              </w:numPr>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778B4">
              <w:rPr>
                <w:rFonts w:ascii="Arial" w:hAnsi="Arial" w:cs="Arial"/>
                <w:sz w:val="24"/>
                <w:szCs w:val="24"/>
              </w:rPr>
              <w:t>Regel om ind-dato-tid &gt; ud-dato-tid blev slettet.</w:t>
            </w:r>
          </w:p>
          <w:p w:rsidR="00947C75" w:rsidRPr="008778B4" w:rsidRDefault="00947C75" w:rsidP="00947C75">
            <w:pPr>
              <w:pStyle w:val="Listeafsnit"/>
              <w:numPr>
                <w:ilvl w:val="0"/>
                <w:numId w:val="13"/>
              </w:numPr>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778B4">
              <w:rPr>
                <w:rFonts w:ascii="Arial" w:hAnsi="Arial" w:cs="Arial"/>
                <w:sz w:val="24"/>
                <w:szCs w:val="24"/>
              </w:rPr>
              <w:t xml:space="preserve">Retning i regel om kontakter på samme ind-dato/tid og ud-dato/tid med på forskellige afdelinger: hvis det sker skal begge </w:t>
            </w:r>
            <w:r w:rsidR="00302E8B">
              <w:rPr>
                <w:rFonts w:ascii="Arial" w:hAnsi="Arial" w:cs="Arial"/>
                <w:sz w:val="24"/>
                <w:szCs w:val="24"/>
              </w:rPr>
              <w:t>recnum</w:t>
            </w:r>
            <w:r w:rsidR="00416660" w:rsidRPr="008778B4">
              <w:rPr>
                <w:rFonts w:ascii="Arial" w:hAnsi="Arial" w:cs="Arial"/>
                <w:sz w:val="24"/>
                <w:szCs w:val="24"/>
              </w:rPr>
              <w:t xml:space="preserve"> </w:t>
            </w:r>
            <w:r w:rsidRPr="008778B4">
              <w:rPr>
                <w:rFonts w:ascii="Arial" w:hAnsi="Arial" w:cs="Arial"/>
                <w:sz w:val="24"/>
                <w:szCs w:val="24"/>
              </w:rPr>
              <w:t>skrives til fejl-loggen.</w:t>
            </w:r>
          </w:p>
          <w:p w:rsidR="001C72D7" w:rsidRPr="001C72D7" w:rsidRDefault="00947C75" w:rsidP="001C72D7">
            <w:pPr>
              <w:pStyle w:val="Listeafsnit"/>
              <w:numPr>
                <w:ilvl w:val="0"/>
                <w:numId w:val="13"/>
              </w:numPr>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778B4">
              <w:rPr>
                <w:rFonts w:ascii="Arial" w:hAnsi="Arial" w:cs="Arial"/>
                <w:i/>
                <w:sz w:val="24"/>
                <w:szCs w:val="24"/>
              </w:rPr>
              <w:t>Muligvis: slette regel, der forlænger kontakten med minimum tid for en kontakt, hvis ud-tid er missing eller ind-dato/tid=ud-dato/tid.</w:t>
            </w:r>
          </w:p>
          <w:p w:rsidR="00947C75" w:rsidRPr="008778B4" w:rsidRDefault="00947C75" w:rsidP="001C72D7">
            <w:pPr>
              <w:pStyle w:val="Listeafsnit"/>
              <w:numPr>
                <w:ilvl w:val="0"/>
                <w:numId w:val="13"/>
              </w:numPr>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778B4">
              <w:rPr>
                <w:rFonts w:ascii="Arial" w:hAnsi="Arial" w:cs="Arial"/>
                <w:i/>
                <w:sz w:val="24"/>
                <w:szCs w:val="24"/>
              </w:rPr>
              <w:t>Muligvis: slette</w:t>
            </w:r>
            <w:r>
              <w:rPr>
                <w:rFonts w:ascii="Arial" w:hAnsi="Arial" w:cs="Arial"/>
                <w:i/>
                <w:sz w:val="24"/>
                <w:szCs w:val="24"/>
              </w:rPr>
              <w:t xml:space="preserve"> de sidste to regler om diagnoser og procedurer.</w:t>
            </w:r>
          </w:p>
        </w:tc>
      </w:tr>
      <w:tr w:rsidR="00947C75" w:rsidTr="00877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947C75" w:rsidRDefault="00947C75" w:rsidP="00FC62E3">
            <w:pPr>
              <w:spacing w:before="120"/>
              <w:rPr>
                <w:rFonts w:ascii="Arial" w:hAnsi="Arial" w:cs="Arial"/>
                <w:sz w:val="24"/>
                <w:szCs w:val="24"/>
              </w:rPr>
            </w:pPr>
            <w:r>
              <w:rPr>
                <w:rFonts w:ascii="Arial" w:hAnsi="Arial" w:cs="Arial"/>
                <w:sz w:val="24"/>
                <w:szCs w:val="24"/>
              </w:rPr>
              <w:t>3.0.1</w:t>
            </w:r>
          </w:p>
        </w:tc>
        <w:tc>
          <w:tcPr>
            <w:tcW w:w="1560" w:type="dxa"/>
          </w:tcPr>
          <w:p w:rsidR="00947C75" w:rsidRDefault="00947C75" w:rsidP="00FC62E3">
            <w:pPr>
              <w:spacing w:before="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19-02-2013</w:t>
            </w:r>
          </w:p>
        </w:tc>
        <w:tc>
          <w:tcPr>
            <w:tcW w:w="1713" w:type="dxa"/>
          </w:tcPr>
          <w:p w:rsidR="00947C75" w:rsidRDefault="00947C75" w:rsidP="00FC62E3">
            <w:pPr>
              <w:spacing w:before="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Kenn, </w:t>
            </w:r>
            <w:r w:rsidR="00F322EB">
              <w:rPr>
                <w:rFonts w:ascii="Arial" w:hAnsi="Arial" w:cs="Arial"/>
                <w:sz w:val="24"/>
                <w:szCs w:val="24"/>
              </w:rPr>
              <w:t xml:space="preserve">Jens og </w:t>
            </w:r>
            <w:r>
              <w:rPr>
                <w:rFonts w:ascii="Arial" w:hAnsi="Arial" w:cs="Arial"/>
                <w:sz w:val="24"/>
                <w:szCs w:val="24"/>
              </w:rPr>
              <w:t>Sophie</w:t>
            </w:r>
          </w:p>
        </w:tc>
        <w:tc>
          <w:tcPr>
            <w:tcW w:w="5684" w:type="dxa"/>
          </w:tcPr>
          <w:p w:rsidR="00C76EDA" w:rsidRDefault="00C76EDA" w:rsidP="00947C75">
            <w:pPr>
              <w:pStyle w:val="Listeafsnit"/>
              <w:numPr>
                <w:ilvl w:val="0"/>
                <w:numId w:val="15"/>
              </w:numPr>
              <w:spacing w:before="120"/>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Afklaring om FGR i grunddata</w:t>
            </w:r>
          </w:p>
          <w:p w:rsidR="00947C75" w:rsidRPr="004D084A" w:rsidRDefault="00DB6B22" w:rsidP="00947C75">
            <w:pPr>
              <w:pStyle w:val="Listeafsnit"/>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84A">
              <w:rPr>
                <w:rFonts w:ascii="Arial" w:hAnsi="Arial" w:cs="Arial"/>
                <w:sz w:val="24"/>
                <w:szCs w:val="24"/>
                <w:u w:val="single"/>
              </w:rPr>
              <w:t xml:space="preserve"> </w:t>
            </w:r>
            <w:r w:rsidR="00947C75" w:rsidRPr="004D084A">
              <w:rPr>
                <w:rFonts w:ascii="Arial" w:hAnsi="Arial" w:cs="Arial"/>
                <w:sz w:val="24"/>
                <w:szCs w:val="24"/>
                <w:u w:val="single"/>
              </w:rPr>
              <w:t>[</w:t>
            </w:r>
            <w:r w:rsidR="00947C75" w:rsidRPr="004D084A">
              <w:rPr>
                <w:rFonts w:ascii="Arial" w:hAnsi="Arial" w:cs="Arial"/>
                <w:sz w:val="24"/>
                <w:szCs w:val="24"/>
              </w:rPr>
              <w:t xml:space="preserve">C_SGH] skal sættes til </w:t>
            </w:r>
            <w:r w:rsidR="00F322EB">
              <w:rPr>
                <w:rFonts w:ascii="Arial" w:hAnsi="Arial" w:cs="Arial"/>
                <w:sz w:val="24"/>
                <w:szCs w:val="24"/>
              </w:rPr>
              <w:t>7 karakter i sted for 4</w:t>
            </w:r>
            <w:r w:rsidR="00947C75" w:rsidRPr="004D084A">
              <w:rPr>
                <w:rFonts w:ascii="Arial" w:hAnsi="Arial" w:cs="Arial"/>
                <w:sz w:val="24"/>
                <w:szCs w:val="24"/>
              </w:rPr>
              <w:t>.</w:t>
            </w:r>
          </w:p>
          <w:p w:rsidR="00947C75" w:rsidRDefault="00947C75" w:rsidP="00947C75">
            <w:pPr>
              <w:pStyle w:val="Listeafsnit"/>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Opdatering af regler om missing ud_tid</w:t>
            </w:r>
            <w:r w:rsidR="001C72D7">
              <w:rPr>
                <w:rFonts w:ascii="Arial" w:hAnsi="Arial" w:cs="Arial"/>
                <w:sz w:val="24"/>
                <w:szCs w:val="24"/>
              </w:rPr>
              <w:t>, når ud_dato er kendt.</w:t>
            </w:r>
          </w:p>
          <w:p w:rsidR="00C76EDA" w:rsidRDefault="00C76EDA" w:rsidP="00947C75">
            <w:pPr>
              <w:pStyle w:val="Listeafsnit"/>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Regel, der sætter tid på procedurer</w:t>
            </w:r>
            <w:r w:rsidR="00F322EB">
              <w:rPr>
                <w:rFonts w:ascii="Arial" w:hAnsi="Arial" w:cs="Arial"/>
                <w:sz w:val="24"/>
                <w:szCs w:val="24"/>
              </w:rPr>
              <w:t xml:space="preserve"> blev</w:t>
            </w:r>
            <w:r>
              <w:rPr>
                <w:rFonts w:ascii="Arial" w:hAnsi="Arial" w:cs="Arial"/>
                <w:sz w:val="24"/>
                <w:szCs w:val="24"/>
              </w:rPr>
              <w:t xml:space="preserve"> ikke slette</w:t>
            </w:r>
            <w:r w:rsidR="00F322EB">
              <w:rPr>
                <w:rFonts w:ascii="Arial" w:hAnsi="Arial" w:cs="Arial"/>
                <w:sz w:val="24"/>
                <w:szCs w:val="24"/>
              </w:rPr>
              <w:t>t</w:t>
            </w:r>
            <w:r>
              <w:rPr>
                <w:rFonts w:ascii="Arial" w:hAnsi="Arial" w:cs="Arial"/>
                <w:sz w:val="24"/>
                <w:szCs w:val="24"/>
              </w:rPr>
              <w:t>.</w:t>
            </w:r>
          </w:p>
          <w:p w:rsidR="001C72D7" w:rsidRDefault="001C72D7" w:rsidP="00947C75">
            <w:pPr>
              <w:pStyle w:val="Listeafsnit"/>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Regel om </w:t>
            </w:r>
            <w:r w:rsidRPr="008778B4">
              <w:rPr>
                <w:rFonts w:ascii="Arial" w:hAnsi="Arial" w:cs="Arial"/>
                <w:sz w:val="24"/>
                <w:szCs w:val="24"/>
              </w:rPr>
              <w:t xml:space="preserve">ind-dato-tid &gt; ud-dato-tid </w:t>
            </w:r>
            <w:r w:rsidR="00F322EB">
              <w:rPr>
                <w:rFonts w:ascii="Arial" w:hAnsi="Arial" w:cs="Arial"/>
                <w:sz w:val="24"/>
                <w:szCs w:val="24"/>
              </w:rPr>
              <w:t>blev</w:t>
            </w:r>
            <w:r>
              <w:rPr>
                <w:rFonts w:ascii="Arial" w:hAnsi="Arial" w:cs="Arial"/>
                <w:sz w:val="24"/>
                <w:szCs w:val="24"/>
              </w:rPr>
              <w:t xml:space="preserve"> ikke slette</w:t>
            </w:r>
            <w:r w:rsidR="00F322EB">
              <w:rPr>
                <w:rFonts w:ascii="Arial" w:hAnsi="Arial" w:cs="Arial"/>
                <w:sz w:val="24"/>
                <w:szCs w:val="24"/>
              </w:rPr>
              <w:t>t</w:t>
            </w:r>
            <w:r>
              <w:rPr>
                <w:rFonts w:ascii="Arial" w:hAnsi="Arial" w:cs="Arial"/>
                <w:sz w:val="24"/>
                <w:szCs w:val="24"/>
              </w:rPr>
              <w:t>.</w:t>
            </w:r>
          </w:p>
          <w:p w:rsidR="00947C75" w:rsidRDefault="00947C75" w:rsidP="00947C75">
            <w:pPr>
              <w:pStyle w:val="Listeafsnit"/>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07181">
              <w:rPr>
                <w:rFonts w:ascii="Arial" w:hAnsi="Arial" w:cs="Arial"/>
                <w:sz w:val="24"/>
                <w:szCs w:val="24"/>
              </w:rPr>
              <w:t>Slette</w:t>
            </w:r>
            <w:r w:rsidR="00F322EB">
              <w:rPr>
                <w:rFonts w:ascii="Arial" w:hAnsi="Arial" w:cs="Arial"/>
                <w:sz w:val="24"/>
                <w:szCs w:val="24"/>
              </w:rPr>
              <w:t>t</w:t>
            </w:r>
            <w:r w:rsidRPr="00E07181">
              <w:rPr>
                <w:rFonts w:ascii="Arial" w:hAnsi="Arial" w:cs="Arial"/>
                <w:sz w:val="24"/>
                <w:szCs w:val="24"/>
              </w:rPr>
              <w:t xml:space="preserve"> regel, der forlænger kontakten med minimum tid for en kontakt, hvis ud-tid er missing eller ind-dato/tid=ud-dato/tid.</w:t>
            </w:r>
          </w:p>
          <w:p w:rsidR="001C72D7" w:rsidRPr="00E07181" w:rsidRDefault="001C72D7" w:rsidP="00F322EB">
            <w:pPr>
              <w:pStyle w:val="Listeafsnit"/>
              <w:numPr>
                <w:ilvl w:val="0"/>
                <w:numId w:val="15"/>
              </w:numPr>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Sidste regler om diagnoser og procedurer </w:t>
            </w:r>
            <w:r w:rsidR="00F322EB">
              <w:rPr>
                <w:rFonts w:ascii="Arial" w:hAnsi="Arial" w:cs="Arial"/>
                <w:sz w:val="24"/>
                <w:szCs w:val="24"/>
              </w:rPr>
              <w:t xml:space="preserve">blev </w:t>
            </w:r>
            <w:r w:rsidR="00893D88">
              <w:rPr>
                <w:rFonts w:ascii="Arial" w:hAnsi="Arial" w:cs="Arial"/>
                <w:sz w:val="24"/>
                <w:szCs w:val="24"/>
              </w:rPr>
              <w:t>ikke slettet; kun teksten om SKS kode filter.</w:t>
            </w:r>
          </w:p>
        </w:tc>
      </w:tr>
      <w:tr w:rsidR="00DB6B22" w:rsidTr="008778B4">
        <w:tc>
          <w:tcPr>
            <w:cnfStyle w:val="001000000000" w:firstRow="0" w:lastRow="0" w:firstColumn="1" w:lastColumn="0" w:oddVBand="0" w:evenVBand="0" w:oddHBand="0" w:evenHBand="0" w:firstRowFirstColumn="0" w:firstRowLastColumn="0" w:lastRowFirstColumn="0" w:lastRowLastColumn="0"/>
            <w:tcW w:w="1230" w:type="dxa"/>
          </w:tcPr>
          <w:p w:rsidR="00DB6B22" w:rsidRDefault="00DB6B22" w:rsidP="00FC62E3">
            <w:pPr>
              <w:spacing w:before="120"/>
              <w:rPr>
                <w:rFonts w:ascii="Arial" w:hAnsi="Arial" w:cs="Arial"/>
                <w:sz w:val="24"/>
                <w:szCs w:val="24"/>
              </w:rPr>
            </w:pPr>
            <w:r>
              <w:rPr>
                <w:rFonts w:ascii="Arial" w:hAnsi="Arial" w:cs="Arial"/>
                <w:sz w:val="24"/>
                <w:szCs w:val="24"/>
              </w:rPr>
              <w:t>3.0.2</w:t>
            </w:r>
          </w:p>
        </w:tc>
        <w:tc>
          <w:tcPr>
            <w:tcW w:w="1560" w:type="dxa"/>
          </w:tcPr>
          <w:p w:rsidR="00DB6B22" w:rsidRDefault="00DB6B22" w:rsidP="00FC62E3">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20-0</w:t>
            </w:r>
            <w:r w:rsidR="00FC62E3">
              <w:rPr>
                <w:rFonts w:ascii="Arial" w:hAnsi="Arial" w:cs="Arial"/>
                <w:sz w:val="24"/>
                <w:szCs w:val="24"/>
              </w:rPr>
              <w:t>2</w:t>
            </w:r>
            <w:r>
              <w:rPr>
                <w:rFonts w:ascii="Arial" w:hAnsi="Arial" w:cs="Arial"/>
                <w:sz w:val="24"/>
                <w:szCs w:val="24"/>
              </w:rPr>
              <w:t>-2013</w:t>
            </w:r>
          </w:p>
        </w:tc>
        <w:tc>
          <w:tcPr>
            <w:tcW w:w="1713" w:type="dxa"/>
          </w:tcPr>
          <w:p w:rsidR="00DB6B22" w:rsidRDefault="00DB6B22" w:rsidP="00FC62E3">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Sophie</w:t>
            </w:r>
          </w:p>
        </w:tc>
        <w:tc>
          <w:tcPr>
            <w:tcW w:w="5684" w:type="dxa"/>
          </w:tcPr>
          <w:p w:rsidR="00DB6B22" w:rsidRDefault="00DB6B22" w:rsidP="00DB6B22">
            <w:pPr>
              <w:pStyle w:val="Listeafsnit"/>
              <w:numPr>
                <w:ilvl w:val="0"/>
                <w:numId w:val="16"/>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Tilføjet statusfelt til </w:t>
            </w:r>
            <w:r w:rsidRPr="00947C75">
              <w:rPr>
                <w:rFonts w:ascii="Arial" w:hAnsi="Arial" w:cs="Arial"/>
                <w:sz w:val="24"/>
                <w:szCs w:val="24"/>
              </w:rPr>
              <w:t>beskrivelse af grunddata</w:t>
            </w:r>
          </w:p>
          <w:p w:rsidR="00DB6B22" w:rsidRPr="00DB6B22" w:rsidRDefault="00DB6B22" w:rsidP="00DB6B22">
            <w:pPr>
              <w:pStyle w:val="Listeafsnit"/>
              <w:numPr>
                <w:ilvl w:val="0"/>
                <w:numId w:val="16"/>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Afklaring i krav til fejlloggen om statusfelt</w:t>
            </w:r>
          </w:p>
        </w:tc>
      </w:tr>
      <w:tr w:rsidR="00FC62E3" w:rsidTr="00877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FC62E3" w:rsidRDefault="00FC62E3" w:rsidP="00FC62E3">
            <w:pPr>
              <w:spacing w:before="120"/>
              <w:rPr>
                <w:rFonts w:ascii="Arial" w:hAnsi="Arial" w:cs="Arial"/>
                <w:sz w:val="24"/>
                <w:szCs w:val="24"/>
              </w:rPr>
            </w:pPr>
            <w:r>
              <w:rPr>
                <w:rFonts w:ascii="Arial" w:hAnsi="Arial" w:cs="Arial"/>
                <w:sz w:val="24"/>
                <w:szCs w:val="24"/>
              </w:rPr>
              <w:t>3.0.3</w:t>
            </w:r>
          </w:p>
        </w:tc>
        <w:tc>
          <w:tcPr>
            <w:tcW w:w="1560" w:type="dxa"/>
          </w:tcPr>
          <w:p w:rsidR="00FC62E3" w:rsidRDefault="00FC62E3" w:rsidP="00FC62E3">
            <w:pPr>
              <w:spacing w:before="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25-02-2013</w:t>
            </w:r>
          </w:p>
        </w:tc>
        <w:tc>
          <w:tcPr>
            <w:tcW w:w="1713" w:type="dxa"/>
          </w:tcPr>
          <w:p w:rsidR="00FC62E3" w:rsidRDefault="00FC62E3" w:rsidP="00FC62E3">
            <w:pPr>
              <w:spacing w:before="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Sophie</w:t>
            </w:r>
            <w:r w:rsidR="00CC3264">
              <w:rPr>
                <w:rFonts w:ascii="Arial" w:hAnsi="Arial" w:cs="Arial"/>
                <w:sz w:val="24"/>
                <w:szCs w:val="24"/>
              </w:rPr>
              <w:t xml:space="preserve"> og Kenn</w:t>
            </w:r>
          </w:p>
        </w:tc>
        <w:tc>
          <w:tcPr>
            <w:tcW w:w="5684" w:type="dxa"/>
          </w:tcPr>
          <w:p w:rsidR="000A7900" w:rsidRDefault="000A7900" w:rsidP="000A7900">
            <w:pPr>
              <w:pStyle w:val="Listeafsnit"/>
              <w:numPr>
                <w:ilvl w:val="0"/>
                <w:numId w:val="17"/>
              </w:numPr>
              <w:spacing w:before="120"/>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Afklaring af overvågningsstatistik</w:t>
            </w:r>
          </w:p>
          <w:p w:rsidR="000A7900" w:rsidRDefault="000A7900" w:rsidP="000A7900">
            <w:pPr>
              <w:pStyle w:val="Listeafsnit"/>
              <w:numPr>
                <w:ilvl w:val="0"/>
                <w:numId w:val="17"/>
              </w:numPr>
              <w:spacing w:before="120"/>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Tilføjet krav til administrationsside.</w:t>
            </w:r>
          </w:p>
          <w:p w:rsidR="00FC62E3" w:rsidRDefault="00FC62E3" w:rsidP="000A7900">
            <w:pPr>
              <w:pStyle w:val="Listeafsnit"/>
              <w:numPr>
                <w:ilvl w:val="0"/>
                <w:numId w:val="17"/>
              </w:numPr>
              <w:spacing w:before="120"/>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Psykiatriske hospitaler/afdelinger</w:t>
            </w:r>
            <w:r w:rsidR="00983E93">
              <w:rPr>
                <w:rFonts w:ascii="Arial" w:hAnsi="Arial" w:cs="Arial"/>
                <w:sz w:val="24"/>
                <w:szCs w:val="24"/>
              </w:rPr>
              <w:t xml:space="preserve"> flyttes</w:t>
            </w:r>
            <w:r>
              <w:rPr>
                <w:rFonts w:ascii="Arial" w:hAnsi="Arial" w:cs="Arial"/>
                <w:sz w:val="24"/>
                <w:szCs w:val="24"/>
              </w:rPr>
              <w:t xml:space="preserve"> muligvis </w:t>
            </w:r>
            <w:r w:rsidR="00983E93">
              <w:rPr>
                <w:rFonts w:ascii="Arial" w:hAnsi="Arial" w:cs="Arial"/>
                <w:sz w:val="24"/>
                <w:szCs w:val="24"/>
              </w:rPr>
              <w:t>til Carecom.</w:t>
            </w:r>
          </w:p>
          <w:p w:rsidR="00983E93" w:rsidRDefault="00983E93" w:rsidP="00FC62E3">
            <w:pPr>
              <w:pStyle w:val="Listeafsnit"/>
              <w:numPr>
                <w:ilvl w:val="0"/>
                <w:numId w:val="17"/>
              </w:numPr>
              <w:spacing w:before="120"/>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Opdateringsfrekvens af batchjob skal være parameterstyret.</w:t>
            </w:r>
          </w:p>
          <w:p w:rsidR="00983E93" w:rsidRPr="000A7900" w:rsidRDefault="00983E93" w:rsidP="000A7900">
            <w:pPr>
              <w:pStyle w:val="Listeafsnit"/>
              <w:numPr>
                <w:ilvl w:val="0"/>
                <w:numId w:val="17"/>
              </w:numPr>
              <w:spacing w:before="120"/>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Uddato/tid fra aktuelle patienter skal </w:t>
            </w:r>
            <w:r w:rsidR="000C361E">
              <w:rPr>
                <w:rFonts w:ascii="Arial" w:hAnsi="Arial" w:cs="Arial"/>
                <w:sz w:val="24"/>
                <w:szCs w:val="24"/>
              </w:rPr>
              <w:t xml:space="preserve">også kunne </w:t>
            </w:r>
            <w:r>
              <w:rPr>
                <w:rFonts w:ascii="Arial" w:hAnsi="Arial" w:cs="Arial"/>
                <w:sz w:val="24"/>
                <w:szCs w:val="24"/>
              </w:rPr>
              <w:t>sættes til kørselsdato/tid</w:t>
            </w:r>
            <w:r w:rsidR="000C361E">
              <w:rPr>
                <w:rFonts w:ascii="Arial" w:hAnsi="Arial" w:cs="Arial"/>
                <w:sz w:val="24"/>
                <w:szCs w:val="24"/>
              </w:rPr>
              <w:t xml:space="preserve"> (parameterstyret)</w:t>
            </w:r>
            <w:r>
              <w:rPr>
                <w:rFonts w:ascii="Arial" w:hAnsi="Arial" w:cs="Arial"/>
                <w:sz w:val="24"/>
                <w:szCs w:val="24"/>
              </w:rPr>
              <w:t>.</w:t>
            </w:r>
          </w:p>
        </w:tc>
      </w:tr>
      <w:tr w:rsidR="008B2D05" w:rsidTr="00800B10">
        <w:trPr>
          <w:trHeight w:val="1723"/>
        </w:trPr>
        <w:tc>
          <w:tcPr>
            <w:cnfStyle w:val="001000000000" w:firstRow="0" w:lastRow="0" w:firstColumn="1" w:lastColumn="0" w:oddVBand="0" w:evenVBand="0" w:oddHBand="0" w:evenHBand="0" w:firstRowFirstColumn="0" w:firstRowLastColumn="0" w:lastRowFirstColumn="0" w:lastRowLastColumn="0"/>
            <w:tcW w:w="1230" w:type="dxa"/>
          </w:tcPr>
          <w:p w:rsidR="008B2D05" w:rsidRDefault="008B2D05" w:rsidP="00FC62E3">
            <w:pPr>
              <w:spacing w:before="120"/>
              <w:rPr>
                <w:rFonts w:ascii="Arial" w:hAnsi="Arial" w:cs="Arial"/>
                <w:sz w:val="24"/>
                <w:szCs w:val="24"/>
              </w:rPr>
            </w:pPr>
            <w:r>
              <w:rPr>
                <w:rFonts w:ascii="Arial" w:hAnsi="Arial" w:cs="Arial"/>
                <w:sz w:val="24"/>
                <w:szCs w:val="24"/>
              </w:rPr>
              <w:t>3.0.4</w:t>
            </w:r>
          </w:p>
        </w:tc>
        <w:tc>
          <w:tcPr>
            <w:tcW w:w="1560" w:type="dxa"/>
          </w:tcPr>
          <w:p w:rsidR="008B2D05" w:rsidRDefault="008B2D05" w:rsidP="00FC62E3">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28-02-2013</w:t>
            </w:r>
          </w:p>
        </w:tc>
        <w:tc>
          <w:tcPr>
            <w:tcW w:w="1713" w:type="dxa"/>
          </w:tcPr>
          <w:p w:rsidR="008B2D05" w:rsidRDefault="008B2D05" w:rsidP="00FC62E3">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Sophie, Jens og Kenn</w:t>
            </w:r>
          </w:p>
        </w:tc>
        <w:tc>
          <w:tcPr>
            <w:tcW w:w="5684" w:type="dxa"/>
          </w:tcPr>
          <w:p w:rsidR="008B2D05" w:rsidRDefault="008B2D05" w:rsidP="008B2D05">
            <w:pPr>
              <w:pStyle w:val="Listeafsnit"/>
              <w:numPr>
                <w:ilvl w:val="0"/>
                <w:numId w:val="18"/>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Afklaring at regel 4 også gælder til ambulante kontakter (står allerede sådan i løsningsbeskrivelse 1.1.1</w:t>
            </w:r>
            <w:r w:rsidR="00800B10">
              <w:rPr>
                <w:rFonts w:ascii="Arial" w:hAnsi="Arial" w:cs="Arial"/>
                <w:sz w:val="24"/>
                <w:szCs w:val="24"/>
              </w:rPr>
              <w:t>)</w:t>
            </w:r>
          </w:p>
          <w:p w:rsidR="008B2D05" w:rsidRDefault="00644621" w:rsidP="008B2D05">
            <w:pPr>
              <w:pStyle w:val="Listeafsnit"/>
              <w:numPr>
                <w:ilvl w:val="0"/>
                <w:numId w:val="18"/>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Afklaring til første punkt i regel 4b at den skal bruge den sidste procedure</w:t>
            </w:r>
          </w:p>
          <w:p w:rsidR="00800B10" w:rsidRDefault="00800B10" w:rsidP="00800B10">
            <w:pPr>
              <w:pStyle w:val="Listeafsnit"/>
              <w:numPr>
                <w:ilvl w:val="0"/>
                <w:numId w:val="18"/>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Afklaring at regel 7 også gælder til heldøgn og ambulante kontakter (står allerede sådan i løsningsbeskrivelse 1.1.1)</w:t>
            </w:r>
          </w:p>
          <w:p w:rsidR="00800B10" w:rsidRDefault="00800B10" w:rsidP="00800B10">
            <w:pPr>
              <w:pStyle w:val="Listeafsnit"/>
              <w:numPr>
                <w:ilvl w:val="0"/>
                <w:numId w:val="18"/>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Mere præcist beskrivelse af regel 7</w:t>
            </w:r>
          </w:p>
          <w:p w:rsidR="00800B10" w:rsidRDefault="00800B10" w:rsidP="00800B10">
            <w:pPr>
              <w:pStyle w:val="Listeafsnit"/>
              <w:numPr>
                <w:ilvl w:val="0"/>
                <w:numId w:val="18"/>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Afklaring at regel 8 også gælder til ambulante kontakter (står allerede sådan i løsningsbeskrivelse 1.1.1)</w:t>
            </w:r>
          </w:p>
          <w:p w:rsidR="00644621" w:rsidRDefault="00800B10" w:rsidP="008B2D05">
            <w:pPr>
              <w:pStyle w:val="Listeafsnit"/>
              <w:numPr>
                <w:ilvl w:val="0"/>
                <w:numId w:val="18"/>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Mere præcist beskrivelse af regel 8</w:t>
            </w:r>
          </w:p>
          <w:p w:rsidR="00800B10" w:rsidRDefault="00800B10" w:rsidP="008B2D05">
            <w:pPr>
              <w:pStyle w:val="Listeafsnit"/>
              <w:numPr>
                <w:ilvl w:val="0"/>
                <w:numId w:val="18"/>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Afklaring i regel 9 at </w:t>
            </w:r>
            <w:r w:rsidR="00302E8B">
              <w:rPr>
                <w:rFonts w:ascii="Arial" w:hAnsi="Arial" w:cs="Arial"/>
                <w:sz w:val="24"/>
                <w:szCs w:val="24"/>
              </w:rPr>
              <w:t>recnum</w:t>
            </w:r>
            <w:r>
              <w:rPr>
                <w:rFonts w:ascii="Arial" w:hAnsi="Arial" w:cs="Arial"/>
                <w:sz w:val="24"/>
                <w:szCs w:val="24"/>
              </w:rPr>
              <w:t xml:space="preserve">, der bliver skrevet til fejl-loggen skal slettes fra </w:t>
            </w:r>
            <w:r w:rsidR="00164AB7">
              <w:rPr>
                <w:rFonts w:ascii="Arial" w:hAnsi="Arial" w:cs="Arial"/>
                <w:sz w:val="24"/>
                <w:szCs w:val="24"/>
              </w:rPr>
              <w:t>databasen</w:t>
            </w:r>
          </w:p>
          <w:p w:rsidR="00164AB7" w:rsidRDefault="00164AB7" w:rsidP="008B2D05">
            <w:pPr>
              <w:pStyle w:val="Listeafsnit"/>
              <w:numPr>
                <w:ilvl w:val="0"/>
                <w:numId w:val="18"/>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Rettelse af regelnumre (der var to regler med nummer 11)</w:t>
            </w:r>
          </w:p>
          <w:p w:rsidR="009A2B95" w:rsidRDefault="009A2B95" w:rsidP="008B2D05">
            <w:pPr>
              <w:pStyle w:val="Listeafsnit"/>
              <w:numPr>
                <w:ilvl w:val="0"/>
                <w:numId w:val="18"/>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Ændre rækkefølgen mellem regel 7 og 8</w:t>
            </w:r>
          </w:p>
          <w:p w:rsidR="009A2B95" w:rsidRDefault="009A2B95" w:rsidP="008B2D05">
            <w:pPr>
              <w:pStyle w:val="Listeafsnit"/>
              <w:numPr>
                <w:ilvl w:val="0"/>
                <w:numId w:val="18"/>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Fejllog for procedurer der har en procedure dato efter</w:t>
            </w:r>
            <w:r w:rsidR="00782972">
              <w:rPr>
                <w:rFonts w:ascii="Arial" w:hAnsi="Arial" w:cs="Arial"/>
                <w:sz w:val="24"/>
                <w:szCs w:val="24"/>
              </w:rPr>
              <w:t xml:space="preserve"> afdelings-ud-dato.</w:t>
            </w:r>
          </w:p>
          <w:p w:rsidR="00782972" w:rsidRPr="008B2D05" w:rsidRDefault="00782972" w:rsidP="008B2D05">
            <w:pPr>
              <w:pStyle w:val="Listeafsnit"/>
              <w:numPr>
                <w:ilvl w:val="0"/>
                <w:numId w:val="18"/>
              </w:numPr>
              <w:spacing w:before="120"/>
              <w:ind w:left="459" w:hanging="42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Kontakt-id rettet til recnum</w:t>
            </w:r>
          </w:p>
        </w:tc>
      </w:tr>
      <w:tr w:rsidR="00722423" w:rsidTr="00800B10">
        <w:trPr>
          <w:cnfStyle w:val="000000100000" w:firstRow="0" w:lastRow="0" w:firstColumn="0" w:lastColumn="0" w:oddVBand="0" w:evenVBand="0" w:oddHBand="1" w:evenHBand="0" w:firstRowFirstColumn="0" w:firstRowLastColumn="0" w:lastRowFirstColumn="0" w:lastRowLastColumn="0"/>
          <w:trHeight w:val="1723"/>
        </w:trPr>
        <w:tc>
          <w:tcPr>
            <w:cnfStyle w:val="001000000000" w:firstRow="0" w:lastRow="0" w:firstColumn="1" w:lastColumn="0" w:oddVBand="0" w:evenVBand="0" w:oddHBand="0" w:evenHBand="0" w:firstRowFirstColumn="0" w:firstRowLastColumn="0" w:lastRowFirstColumn="0" w:lastRowLastColumn="0"/>
            <w:tcW w:w="1230" w:type="dxa"/>
          </w:tcPr>
          <w:p w:rsidR="00722423" w:rsidRDefault="00722423" w:rsidP="00FC62E3">
            <w:pPr>
              <w:spacing w:before="120"/>
              <w:rPr>
                <w:rFonts w:ascii="Arial" w:hAnsi="Arial" w:cs="Arial"/>
                <w:sz w:val="24"/>
                <w:szCs w:val="24"/>
              </w:rPr>
            </w:pPr>
            <w:r>
              <w:rPr>
                <w:rFonts w:ascii="Arial" w:hAnsi="Arial" w:cs="Arial"/>
                <w:sz w:val="24"/>
                <w:szCs w:val="24"/>
              </w:rPr>
              <w:t>3.0.5</w:t>
            </w:r>
          </w:p>
        </w:tc>
        <w:tc>
          <w:tcPr>
            <w:tcW w:w="1560" w:type="dxa"/>
          </w:tcPr>
          <w:p w:rsidR="00722423" w:rsidRDefault="00722423" w:rsidP="00FC62E3">
            <w:pPr>
              <w:spacing w:before="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3" w:type="dxa"/>
          </w:tcPr>
          <w:p w:rsidR="00722423" w:rsidRDefault="00722423" w:rsidP="00FC62E3">
            <w:pPr>
              <w:spacing w:before="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5684" w:type="dxa"/>
          </w:tcPr>
          <w:p w:rsidR="00722423" w:rsidRPr="004A0AA6" w:rsidRDefault="00722423" w:rsidP="00722423">
            <w:pPr>
              <w:pStyle w:val="Listeafsnit"/>
              <w:numPr>
                <w:ilvl w:val="0"/>
                <w:numId w:val="20"/>
              </w:numPr>
              <w:spacing w:before="120"/>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0AA6">
              <w:rPr>
                <w:rFonts w:ascii="Arial" w:hAnsi="Arial" w:cs="Arial"/>
                <w:sz w:val="24"/>
                <w:szCs w:val="24"/>
              </w:rPr>
              <w:t>Opdatering Struktur og forudsætninger for håndtering af data fra ”HAIBA_LPR_REPLIKA” databasen</w:t>
            </w:r>
          </w:p>
          <w:p w:rsidR="00722423" w:rsidRDefault="004A0AA6" w:rsidP="00547199">
            <w:pPr>
              <w:pStyle w:val="Listeafsnit"/>
              <w:numPr>
                <w:ilvl w:val="0"/>
                <w:numId w:val="20"/>
              </w:numPr>
              <w:spacing w:before="120"/>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Afklaring af regel 15 og 16: ingen ny information. </w:t>
            </w:r>
            <w:r w:rsidR="00547199">
              <w:rPr>
                <w:rFonts w:ascii="Arial" w:hAnsi="Arial" w:cs="Arial"/>
                <w:sz w:val="24"/>
                <w:szCs w:val="24"/>
              </w:rPr>
              <w:t xml:space="preserve">En del af teksten er nu slettet, fordi det var allerede dækket af andre regler. </w:t>
            </w:r>
          </w:p>
          <w:p w:rsidR="00E0284C" w:rsidRDefault="00E0284C" w:rsidP="00547199">
            <w:pPr>
              <w:pStyle w:val="Listeafsnit"/>
              <w:numPr>
                <w:ilvl w:val="0"/>
                <w:numId w:val="20"/>
              </w:numPr>
              <w:spacing w:before="120"/>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Afklaring at regler til ambulante patienter skal behandles separate fra regler til heldøgnspatienter.</w:t>
            </w:r>
          </w:p>
          <w:p w:rsidR="00647CA1" w:rsidRPr="00722423" w:rsidRDefault="00647CA1" w:rsidP="00547199">
            <w:pPr>
              <w:pStyle w:val="Listeafsnit"/>
              <w:numPr>
                <w:ilvl w:val="0"/>
                <w:numId w:val="20"/>
              </w:numPr>
              <w:spacing w:before="120"/>
              <w:ind w:left="459" w:hanging="42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Præcisering af passus om psykiatriske hospitaler</w:t>
            </w:r>
          </w:p>
        </w:tc>
      </w:tr>
      <w:tr w:rsidR="00E84F80" w:rsidTr="00800B10">
        <w:trPr>
          <w:trHeight w:val="1723"/>
        </w:trPr>
        <w:tc>
          <w:tcPr>
            <w:cnfStyle w:val="001000000000" w:firstRow="0" w:lastRow="0" w:firstColumn="1" w:lastColumn="0" w:oddVBand="0" w:evenVBand="0" w:oddHBand="0" w:evenHBand="0" w:firstRowFirstColumn="0" w:firstRowLastColumn="0" w:lastRowFirstColumn="0" w:lastRowLastColumn="0"/>
            <w:tcW w:w="1230" w:type="dxa"/>
          </w:tcPr>
          <w:p w:rsidR="00E84F80" w:rsidRDefault="00E84F80" w:rsidP="00647CA1">
            <w:pPr>
              <w:spacing w:before="120"/>
              <w:rPr>
                <w:rFonts w:ascii="Arial" w:hAnsi="Arial" w:cs="Arial"/>
                <w:sz w:val="24"/>
                <w:szCs w:val="24"/>
              </w:rPr>
            </w:pPr>
            <w:r>
              <w:rPr>
                <w:rFonts w:ascii="Arial" w:hAnsi="Arial" w:cs="Arial"/>
                <w:sz w:val="24"/>
                <w:szCs w:val="24"/>
              </w:rPr>
              <w:t>3.0.6</w:t>
            </w:r>
          </w:p>
        </w:tc>
        <w:tc>
          <w:tcPr>
            <w:tcW w:w="1560" w:type="dxa"/>
          </w:tcPr>
          <w:p w:rsidR="00E84F80" w:rsidRDefault="00E84F80" w:rsidP="00FC62E3">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ins w:id="0" w:author="Statens Serum Institut" w:date="2013-09-02T19:00:00Z">
              <w:r>
                <w:rPr>
                  <w:rFonts w:ascii="Arial" w:hAnsi="Arial" w:cs="Arial"/>
                  <w:sz w:val="24"/>
                  <w:szCs w:val="24"/>
                </w:rPr>
                <w:t>02-09-2013</w:t>
              </w:r>
            </w:ins>
          </w:p>
        </w:tc>
        <w:tc>
          <w:tcPr>
            <w:tcW w:w="1713" w:type="dxa"/>
          </w:tcPr>
          <w:p w:rsidR="00E84F80" w:rsidRDefault="00E84F80" w:rsidP="00FC62E3">
            <w:p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ins w:id="1" w:author="Statens Serum Institut" w:date="2013-09-02T19:00:00Z">
              <w:r>
                <w:rPr>
                  <w:rFonts w:ascii="Arial" w:hAnsi="Arial" w:cs="Arial"/>
                  <w:sz w:val="24"/>
                  <w:szCs w:val="24"/>
                </w:rPr>
                <w:t>Jens</w:t>
              </w:r>
            </w:ins>
          </w:p>
        </w:tc>
        <w:tc>
          <w:tcPr>
            <w:tcW w:w="5684" w:type="dxa"/>
          </w:tcPr>
          <w:p w:rsidR="00C219E9" w:rsidRPr="00650BD6" w:rsidRDefault="00C219E9" w:rsidP="00650BD6">
            <w:pPr>
              <w:pStyle w:val="Listeafsnit"/>
              <w:numPr>
                <w:ilvl w:val="0"/>
                <w:numId w:val="21"/>
              </w:numPr>
              <w:spacing w:before="120"/>
              <w:cnfStyle w:val="000000000000" w:firstRow="0" w:lastRow="0" w:firstColumn="0" w:lastColumn="0" w:oddVBand="0" w:evenVBand="0" w:oddHBand="0" w:evenHBand="0" w:firstRowFirstColumn="0" w:firstRowLastColumn="0" w:lastRowFirstColumn="0" w:lastRowLastColumn="0"/>
              <w:rPr>
                <w:ins w:id="2" w:author="Statens Serum Institut" w:date="2013-09-02T19:21:00Z"/>
                <w:rFonts w:ascii="Arial" w:hAnsi="Arial" w:cs="Arial"/>
                <w:sz w:val="24"/>
                <w:szCs w:val="24"/>
                <w:rPrChange w:id="3" w:author="Statens Serum Institut" w:date="2013-09-02T19:23:00Z">
                  <w:rPr>
                    <w:ins w:id="4" w:author="Statens Serum Institut" w:date="2013-09-02T19:21:00Z"/>
                  </w:rPr>
                </w:rPrChange>
              </w:rPr>
              <w:pPrChange w:id="5" w:author="Statens Serum Institut" w:date="2013-09-02T19:23:00Z">
                <w:pPr>
                  <w:pStyle w:val="Listeafsnit"/>
                  <w:spacing w:before="120"/>
                  <w:ind w:left="459"/>
                  <w:cnfStyle w:val="000000000000" w:firstRow="0" w:lastRow="0" w:firstColumn="0" w:lastColumn="0" w:oddVBand="0" w:evenVBand="0" w:oddHBand="0" w:evenHBand="0" w:firstRowFirstColumn="0" w:firstRowLastColumn="0" w:lastRowFirstColumn="0" w:lastRowLastColumn="0"/>
                </w:pPr>
              </w:pPrChange>
            </w:pPr>
            <w:ins w:id="6" w:author="Statens Serum Institut" w:date="2013-09-02T19:21:00Z">
              <w:r w:rsidRPr="00650BD6">
                <w:rPr>
                  <w:rFonts w:ascii="Arial" w:hAnsi="Arial" w:cs="Arial"/>
                  <w:sz w:val="24"/>
                  <w:szCs w:val="24"/>
                  <w:rPrChange w:id="7" w:author="Statens Serum Institut" w:date="2013-09-02T19:23:00Z">
                    <w:rPr/>
                  </w:rPrChange>
                </w:rPr>
                <w:t xml:space="preserve">Byte om på </w:t>
              </w:r>
            </w:ins>
            <w:ins w:id="8" w:author="Statens Serum Institut" w:date="2013-09-02T19:22:00Z">
              <w:r w:rsidR="00650BD6" w:rsidRPr="00650BD6">
                <w:rPr>
                  <w:rFonts w:ascii="Arial" w:hAnsi="Arial" w:cs="Arial"/>
                  <w:sz w:val="24"/>
                  <w:szCs w:val="24"/>
                  <w:rPrChange w:id="9" w:author="Statens Serum Institut" w:date="2013-09-02T19:23:00Z">
                    <w:rPr/>
                  </w:rPrChange>
                </w:rPr>
                <w:t xml:space="preserve">rækkefølgen af brug af </w:t>
              </w:r>
            </w:ins>
            <w:ins w:id="10" w:author="Statens Serum Institut" w:date="2013-09-02T19:21:00Z">
              <w:r w:rsidRPr="00650BD6">
                <w:rPr>
                  <w:rFonts w:ascii="Arial" w:hAnsi="Arial" w:cs="Arial"/>
                  <w:sz w:val="24"/>
                  <w:szCs w:val="24"/>
                  <w:rPrChange w:id="11" w:author="Statens Serum Institut" w:date="2013-09-02T19:23:00Z">
                    <w:rPr/>
                  </w:rPrChange>
                </w:rPr>
                <w:t>regel 6 (forlæng ift. procedure) og regel 7 (</w:t>
              </w:r>
            </w:ins>
            <w:ins w:id="12" w:author="Statens Serum Institut" w:date="2013-09-02T19:22:00Z">
              <w:r w:rsidRPr="00650BD6">
                <w:rPr>
                  <w:rFonts w:ascii="Arial" w:hAnsi="Arial" w:cs="Arial"/>
                  <w:sz w:val="24"/>
                  <w:szCs w:val="24"/>
                  <w:rPrChange w:id="13" w:author="Statens Serum Institut" w:date="2013-09-02T19:23:00Z">
                    <w:rPr/>
                  </w:rPrChange>
                </w:rPr>
                <w:t>FEJL: ind.dato-tid&gt;ud-dato-tid).</w:t>
              </w:r>
            </w:ins>
          </w:p>
          <w:p w:rsidR="00E84F80" w:rsidRPr="00650BD6" w:rsidRDefault="00DA7E74" w:rsidP="00650BD6">
            <w:pPr>
              <w:pStyle w:val="Listeafsnit"/>
              <w:numPr>
                <w:ilvl w:val="0"/>
                <w:numId w:val="21"/>
              </w:numPr>
              <w:spacing w:before="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Change w:id="14" w:author="Statens Serum Institut" w:date="2013-09-02T19:23:00Z">
                  <w:rPr/>
                </w:rPrChange>
              </w:rPr>
              <w:pPrChange w:id="15" w:author="Statens Serum Institut" w:date="2013-09-02T19:23:00Z">
                <w:pPr>
                  <w:pStyle w:val="Listeafsnit"/>
                  <w:spacing w:before="120"/>
                  <w:ind w:left="459"/>
                  <w:cnfStyle w:val="000000000000" w:firstRow="0" w:lastRow="0" w:firstColumn="0" w:lastColumn="0" w:oddVBand="0" w:evenVBand="0" w:oddHBand="0" w:evenHBand="0" w:firstRowFirstColumn="0" w:firstRowLastColumn="0" w:lastRowFirstColumn="0" w:lastRowLastColumn="0"/>
                </w:pPr>
              </w:pPrChange>
            </w:pPr>
            <w:ins w:id="16" w:author="Statens Serum Institut" w:date="2013-09-02T19:19:00Z">
              <w:r w:rsidRPr="00650BD6">
                <w:rPr>
                  <w:rFonts w:ascii="Arial" w:hAnsi="Arial" w:cs="Arial"/>
                  <w:sz w:val="24"/>
                  <w:szCs w:val="24"/>
                  <w:rPrChange w:id="17" w:author="Statens Serum Institut" w:date="2013-09-02T19:23:00Z">
                    <w:rPr/>
                  </w:rPrChange>
                </w:rPr>
                <w:t>Præcisere hvad der sker ved sammenfaldende endepunkter ved overlappende (regel</w:t>
              </w:r>
            </w:ins>
            <w:ins w:id="18" w:author="Statens Serum Institut" w:date="2013-09-02T19:20:00Z">
              <w:r w:rsidR="00C219E9" w:rsidRPr="00650BD6">
                <w:rPr>
                  <w:rFonts w:ascii="Arial" w:hAnsi="Arial" w:cs="Arial"/>
                  <w:sz w:val="24"/>
                  <w:szCs w:val="24"/>
                  <w:rPrChange w:id="19" w:author="Statens Serum Institut" w:date="2013-09-02T19:23:00Z">
                    <w:rPr/>
                  </w:rPrChange>
                </w:rPr>
                <w:t xml:space="preserve"> 11) og inden-i kontakter (regel12)</w:t>
              </w:r>
            </w:ins>
          </w:p>
        </w:tc>
      </w:tr>
    </w:tbl>
    <w:p w:rsidR="00796F01" w:rsidRDefault="00796F01" w:rsidP="00972950">
      <w:pPr>
        <w:spacing w:before="120" w:after="0"/>
        <w:rPr>
          <w:rFonts w:ascii="Arial" w:hAnsi="Arial" w:cs="Arial"/>
          <w:sz w:val="24"/>
          <w:szCs w:val="24"/>
        </w:rPr>
      </w:pPr>
    </w:p>
    <w:p w:rsidR="00796F01" w:rsidRPr="00796F01" w:rsidRDefault="00171FA1" w:rsidP="00171FA1">
      <w:pPr>
        <w:rPr>
          <w:rFonts w:ascii="Arial" w:hAnsi="Arial" w:cs="Arial"/>
          <w:b/>
          <w:sz w:val="24"/>
          <w:szCs w:val="24"/>
        </w:rPr>
      </w:pPr>
      <w:r>
        <w:rPr>
          <w:rFonts w:ascii="Arial" w:hAnsi="Arial" w:cs="Arial"/>
          <w:b/>
          <w:sz w:val="24"/>
          <w:szCs w:val="24"/>
        </w:rPr>
        <w:br w:type="page"/>
      </w:r>
      <w:r w:rsidR="00796F01" w:rsidRPr="00796F01">
        <w:rPr>
          <w:rFonts w:ascii="Arial" w:hAnsi="Arial" w:cs="Arial"/>
          <w:b/>
          <w:sz w:val="24"/>
          <w:szCs w:val="24"/>
        </w:rPr>
        <w:t>Baggrund</w:t>
      </w:r>
    </w:p>
    <w:p w:rsidR="00927B16" w:rsidRDefault="00927B16" w:rsidP="00796F01">
      <w:pPr>
        <w:spacing w:after="0"/>
        <w:rPr>
          <w:rFonts w:ascii="Arial" w:hAnsi="Arial" w:cs="Arial"/>
          <w:sz w:val="24"/>
          <w:szCs w:val="24"/>
        </w:rPr>
      </w:pPr>
      <w:r>
        <w:rPr>
          <w:rFonts w:ascii="Arial" w:hAnsi="Arial" w:cs="Arial"/>
          <w:sz w:val="24"/>
          <w:szCs w:val="24"/>
        </w:rPr>
        <w:t>Dette dokument beskriver krav i forbindelse med håndtering af data</w:t>
      </w:r>
      <w:r w:rsidR="005758AD">
        <w:rPr>
          <w:rFonts w:ascii="Arial" w:hAnsi="Arial" w:cs="Arial"/>
          <w:sz w:val="24"/>
          <w:szCs w:val="24"/>
        </w:rPr>
        <w:t xml:space="preserve"> om indlæggelser og indlæggelsesforløb</w:t>
      </w:r>
      <w:r w:rsidR="007A1CCD">
        <w:rPr>
          <w:rFonts w:ascii="Arial" w:hAnsi="Arial" w:cs="Arial"/>
          <w:sz w:val="24"/>
          <w:szCs w:val="24"/>
        </w:rPr>
        <w:t>, samt ambulante</w:t>
      </w:r>
      <w:r w:rsidR="001D4095">
        <w:rPr>
          <w:rFonts w:ascii="Arial" w:hAnsi="Arial" w:cs="Arial"/>
          <w:sz w:val="24"/>
          <w:szCs w:val="24"/>
        </w:rPr>
        <w:t xml:space="preserve"> kontakter</w:t>
      </w:r>
      <w:r w:rsidR="007A1CCD">
        <w:rPr>
          <w:rFonts w:ascii="Arial" w:hAnsi="Arial" w:cs="Arial"/>
          <w:sz w:val="24"/>
          <w:szCs w:val="24"/>
        </w:rPr>
        <w:t xml:space="preserve"> </w:t>
      </w:r>
      <w:r w:rsidR="00B0319C">
        <w:rPr>
          <w:rFonts w:ascii="Arial" w:hAnsi="Arial" w:cs="Arial"/>
          <w:sz w:val="24"/>
          <w:szCs w:val="24"/>
        </w:rPr>
        <w:t xml:space="preserve">i HAIBA </w:t>
      </w:r>
      <w:r w:rsidR="003701BA">
        <w:rPr>
          <w:rFonts w:ascii="Arial" w:hAnsi="Arial" w:cs="Arial"/>
          <w:sz w:val="24"/>
          <w:szCs w:val="24"/>
        </w:rPr>
        <w:t xml:space="preserve">(Hospital Acquired Infections dataBAse) </w:t>
      </w:r>
      <w:r w:rsidR="00B0319C">
        <w:rPr>
          <w:rFonts w:ascii="Arial" w:hAnsi="Arial" w:cs="Arial"/>
          <w:sz w:val="24"/>
          <w:szCs w:val="24"/>
        </w:rPr>
        <w:t>projektet.</w:t>
      </w:r>
    </w:p>
    <w:p w:rsidR="00796F01" w:rsidRDefault="00796F01" w:rsidP="00796F01">
      <w:pPr>
        <w:spacing w:after="0"/>
        <w:rPr>
          <w:rFonts w:ascii="Arial" w:hAnsi="Arial" w:cs="Arial"/>
          <w:sz w:val="24"/>
          <w:szCs w:val="24"/>
        </w:rPr>
      </w:pPr>
    </w:p>
    <w:p w:rsidR="00F06EA9" w:rsidRDefault="00927B16" w:rsidP="00796F01">
      <w:pPr>
        <w:spacing w:after="0"/>
        <w:rPr>
          <w:rFonts w:ascii="Arial" w:hAnsi="Arial" w:cs="Arial"/>
          <w:sz w:val="24"/>
          <w:szCs w:val="24"/>
        </w:rPr>
      </w:pPr>
      <w:r>
        <w:rPr>
          <w:rFonts w:ascii="Arial" w:hAnsi="Arial" w:cs="Arial"/>
          <w:sz w:val="24"/>
          <w:szCs w:val="24"/>
        </w:rPr>
        <w:t xml:space="preserve">HAIBA er et IT projekt der skal påvise </w:t>
      </w:r>
      <w:r w:rsidR="003701BA">
        <w:rPr>
          <w:rFonts w:ascii="Arial" w:hAnsi="Arial" w:cs="Arial"/>
          <w:sz w:val="24"/>
          <w:szCs w:val="24"/>
        </w:rPr>
        <w:t>sygehus</w:t>
      </w:r>
      <w:r>
        <w:rPr>
          <w:rFonts w:ascii="Arial" w:hAnsi="Arial" w:cs="Arial"/>
          <w:sz w:val="24"/>
          <w:szCs w:val="24"/>
        </w:rPr>
        <w:t xml:space="preserve">erhvervede infektioner på danske </w:t>
      </w:r>
      <w:r w:rsidR="003701BA">
        <w:rPr>
          <w:rFonts w:ascii="Arial" w:hAnsi="Arial" w:cs="Arial"/>
          <w:sz w:val="24"/>
          <w:szCs w:val="24"/>
        </w:rPr>
        <w:t>sygehus</w:t>
      </w:r>
      <w:r>
        <w:rPr>
          <w:rFonts w:ascii="Arial" w:hAnsi="Arial" w:cs="Arial"/>
          <w:sz w:val="24"/>
          <w:szCs w:val="24"/>
        </w:rPr>
        <w:t xml:space="preserve">er. </w:t>
      </w:r>
      <w:r w:rsidR="00B93A3C">
        <w:rPr>
          <w:rFonts w:ascii="Arial" w:hAnsi="Arial" w:cs="Arial"/>
          <w:sz w:val="24"/>
          <w:szCs w:val="24"/>
        </w:rPr>
        <w:t xml:space="preserve">HAIBA overvåger i første omgang 4 typer af </w:t>
      </w:r>
      <w:r w:rsidR="003701BA">
        <w:rPr>
          <w:rFonts w:ascii="Arial" w:hAnsi="Arial" w:cs="Arial"/>
          <w:sz w:val="24"/>
          <w:szCs w:val="24"/>
        </w:rPr>
        <w:t>sygehus</w:t>
      </w:r>
      <w:r w:rsidR="00752386">
        <w:rPr>
          <w:rFonts w:ascii="Arial" w:hAnsi="Arial" w:cs="Arial"/>
          <w:sz w:val="24"/>
          <w:szCs w:val="24"/>
        </w:rPr>
        <w:t xml:space="preserve">erhvervede </w:t>
      </w:r>
      <w:r w:rsidR="00B93A3C">
        <w:rPr>
          <w:rFonts w:ascii="Arial" w:hAnsi="Arial" w:cs="Arial"/>
          <w:sz w:val="24"/>
          <w:szCs w:val="24"/>
        </w:rPr>
        <w:t xml:space="preserve">infektioner (HAI-typer): </w:t>
      </w:r>
      <w:r w:rsidR="00A70D34">
        <w:rPr>
          <w:rFonts w:ascii="Arial" w:hAnsi="Arial" w:cs="Arial"/>
          <w:sz w:val="24"/>
          <w:szCs w:val="24"/>
        </w:rPr>
        <w:t>bakteriæmi</w:t>
      </w:r>
      <w:r w:rsidR="00B93A3C">
        <w:rPr>
          <w:rFonts w:ascii="Arial" w:hAnsi="Arial" w:cs="Arial"/>
          <w:sz w:val="24"/>
          <w:szCs w:val="24"/>
        </w:rPr>
        <w:t>, luftvej</w:t>
      </w:r>
      <w:r w:rsidR="00A70D34">
        <w:rPr>
          <w:rFonts w:ascii="Arial" w:hAnsi="Arial" w:cs="Arial"/>
          <w:sz w:val="24"/>
          <w:szCs w:val="24"/>
        </w:rPr>
        <w:t>sinfektion, postoperative sårinfektion</w:t>
      </w:r>
      <w:r w:rsidR="00B93A3C">
        <w:rPr>
          <w:rFonts w:ascii="Arial" w:hAnsi="Arial" w:cs="Arial"/>
          <w:sz w:val="24"/>
          <w:szCs w:val="24"/>
        </w:rPr>
        <w:t xml:space="preserve"> </w:t>
      </w:r>
      <w:r w:rsidR="00B0319C">
        <w:rPr>
          <w:rFonts w:ascii="Arial" w:hAnsi="Arial" w:cs="Arial"/>
          <w:sz w:val="24"/>
          <w:szCs w:val="24"/>
        </w:rPr>
        <w:t xml:space="preserve">og </w:t>
      </w:r>
      <w:r w:rsidR="00A70D34">
        <w:rPr>
          <w:rFonts w:ascii="Arial" w:hAnsi="Arial" w:cs="Arial"/>
          <w:sz w:val="24"/>
          <w:szCs w:val="24"/>
        </w:rPr>
        <w:t>urinvejsinfektion</w:t>
      </w:r>
      <w:r w:rsidR="00B93A3C">
        <w:rPr>
          <w:rFonts w:ascii="Arial" w:hAnsi="Arial" w:cs="Arial"/>
          <w:sz w:val="24"/>
          <w:szCs w:val="24"/>
        </w:rPr>
        <w:t xml:space="preserve">. </w:t>
      </w:r>
      <w:r>
        <w:rPr>
          <w:rFonts w:ascii="Arial" w:hAnsi="Arial" w:cs="Arial"/>
          <w:sz w:val="24"/>
          <w:szCs w:val="24"/>
        </w:rPr>
        <w:t>Dette skal ske ved hjælp af allerede eksisterende registre. Der er til formålet udpeget 3 hoved</w:t>
      </w:r>
      <w:r w:rsidR="00A70D34">
        <w:rPr>
          <w:rFonts w:ascii="Arial" w:hAnsi="Arial" w:cs="Arial"/>
          <w:sz w:val="24"/>
          <w:szCs w:val="24"/>
        </w:rPr>
        <w:t xml:space="preserve"> </w:t>
      </w:r>
      <w:r>
        <w:rPr>
          <w:rFonts w:ascii="Arial" w:hAnsi="Arial" w:cs="Arial"/>
          <w:sz w:val="24"/>
          <w:szCs w:val="24"/>
        </w:rPr>
        <w:t>datakilder</w:t>
      </w:r>
      <w:r w:rsidR="00B93A3C">
        <w:rPr>
          <w:rFonts w:ascii="Arial" w:hAnsi="Arial" w:cs="Arial"/>
          <w:sz w:val="24"/>
          <w:szCs w:val="24"/>
        </w:rPr>
        <w:t>,</w:t>
      </w:r>
      <w:r>
        <w:rPr>
          <w:rFonts w:ascii="Arial" w:hAnsi="Arial" w:cs="Arial"/>
          <w:sz w:val="24"/>
          <w:szCs w:val="24"/>
        </w:rPr>
        <w:t xml:space="preserve"> nemlig </w:t>
      </w:r>
      <w:r w:rsidR="00F06EA9">
        <w:rPr>
          <w:rFonts w:ascii="Arial" w:hAnsi="Arial" w:cs="Arial"/>
          <w:sz w:val="24"/>
          <w:szCs w:val="24"/>
        </w:rPr>
        <w:t xml:space="preserve">landspatient registret (LPR) </w:t>
      </w:r>
      <w:r w:rsidR="00C409D5">
        <w:rPr>
          <w:rFonts w:ascii="Arial" w:hAnsi="Arial" w:cs="Arial"/>
          <w:sz w:val="24"/>
          <w:szCs w:val="24"/>
        </w:rPr>
        <w:t xml:space="preserve">med </w:t>
      </w:r>
      <w:r w:rsidR="00E85F14">
        <w:rPr>
          <w:rFonts w:ascii="Arial" w:hAnsi="Arial" w:cs="Arial"/>
          <w:sz w:val="24"/>
          <w:szCs w:val="24"/>
        </w:rPr>
        <w:t>metadata</w:t>
      </w:r>
      <w:r w:rsidR="00F06EA9">
        <w:rPr>
          <w:rFonts w:ascii="Arial" w:hAnsi="Arial" w:cs="Arial"/>
          <w:sz w:val="24"/>
          <w:szCs w:val="24"/>
        </w:rPr>
        <w:t xml:space="preserve"> fra FGR, den danske mikrobiologidatabase (</w:t>
      </w:r>
      <w:r>
        <w:rPr>
          <w:rFonts w:ascii="Arial" w:hAnsi="Arial" w:cs="Arial"/>
          <w:sz w:val="24"/>
          <w:szCs w:val="24"/>
        </w:rPr>
        <w:t>M</w:t>
      </w:r>
      <w:r w:rsidR="00F06EA9">
        <w:rPr>
          <w:rFonts w:ascii="Arial" w:hAnsi="Arial" w:cs="Arial"/>
          <w:sz w:val="24"/>
          <w:szCs w:val="24"/>
        </w:rPr>
        <w:t>iBa), og R</w:t>
      </w:r>
      <w:r>
        <w:rPr>
          <w:rFonts w:ascii="Arial" w:hAnsi="Arial" w:cs="Arial"/>
          <w:sz w:val="24"/>
          <w:szCs w:val="24"/>
        </w:rPr>
        <w:t xml:space="preserve">egionernes medicinmoduler. </w:t>
      </w:r>
    </w:p>
    <w:p w:rsidR="00796F01" w:rsidRDefault="00796F01" w:rsidP="00796F01">
      <w:pPr>
        <w:spacing w:after="0"/>
        <w:rPr>
          <w:rFonts w:ascii="Arial" w:hAnsi="Arial" w:cs="Arial"/>
          <w:sz w:val="24"/>
          <w:szCs w:val="24"/>
        </w:rPr>
      </w:pPr>
    </w:p>
    <w:p w:rsidR="00927B16" w:rsidRDefault="00767D3B" w:rsidP="00796F01">
      <w:pPr>
        <w:spacing w:after="0"/>
        <w:rPr>
          <w:rFonts w:ascii="Arial" w:hAnsi="Arial" w:cs="Arial"/>
          <w:sz w:val="24"/>
          <w:szCs w:val="24"/>
        </w:rPr>
      </w:pPr>
      <w:r>
        <w:rPr>
          <w:rFonts w:ascii="Arial" w:hAnsi="Arial" w:cs="Arial"/>
          <w:sz w:val="24"/>
          <w:szCs w:val="24"/>
        </w:rPr>
        <w:t xml:space="preserve">Data </w:t>
      </w:r>
      <w:r w:rsidR="005758AD">
        <w:rPr>
          <w:rFonts w:ascii="Arial" w:hAnsi="Arial" w:cs="Arial"/>
          <w:sz w:val="24"/>
          <w:szCs w:val="24"/>
        </w:rPr>
        <w:t>om indlæggelser</w:t>
      </w:r>
      <w:r w:rsidR="001D4095">
        <w:rPr>
          <w:rFonts w:ascii="Arial" w:hAnsi="Arial" w:cs="Arial"/>
          <w:sz w:val="24"/>
          <w:szCs w:val="24"/>
        </w:rPr>
        <w:t xml:space="preserve"> og ambulante kontakter</w:t>
      </w:r>
      <w:r>
        <w:rPr>
          <w:rFonts w:ascii="Arial" w:hAnsi="Arial" w:cs="Arial"/>
          <w:sz w:val="24"/>
          <w:szCs w:val="24"/>
        </w:rPr>
        <w:t xml:space="preserve"> hentes så tæt på kilden (PAS på </w:t>
      </w:r>
      <w:r w:rsidR="003701BA">
        <w:rPr>
          <w:rFonts w:ascii="Arial" w:hAnsi="Arial" w:cs="Arial"/>
          <w:sz w:val="24"/>
          <w:szCs w:val="24"/>
        </w:rPr>
        <w:t>sygehus</w:t>
      </w:r>
      <w:r w:rsidR="00752386">
        <w:rPr>
          <w:rFonts w:ascii="Arial" w:hAnsi="Arial" w:cs="Arial"/>
          <w:sz w:val="24"/>
          <w:szCs w:val="24"/>
        </w:rPr>
        <w:t>ene</w:t>
      </w:r>
      <w:r>
        <w:rPr>
          <w:rFonts w:ascii="Arial" w:hAnsi="Arial" w:cs="Arial"/>
          <w:sz w:val="24"/>
          <w:szCs w:val="24"/>
        </w:rPr>
        <w:t xml:space="preserve">) som muligt. Der hentes både heldøgns </w:t>
      </w:r>
      <w:r w:rsidR="001D4095">
        <w:rPr>
          <w:rFonts w:ascii="Arial" w:hAnsi="Arial" w:cs="Arial"/>
          <w:sz w:val="24"/>
          <w:szCs w:val="24"/>
        </w:rPr>
        <w:t xml:space="preserve">(patient type 0) </w:t>
      </w:r>
      <w:r>
        <w:rPr>
          <w:rFonts w:ascii="Arial" w:hAnsi="Arial" w:cs="Arial"/>
          <w:sz w:val="24"/>
          <w:szCs w:val="24"/>
        </w:rPr>
        <w:t>og ambulant</w:t>
      </w:r>
      <w:r w:rsidR="001D4095">
        <w:rPr>
          <w:rFonts w:ascii="Arial" w:hAnsi="Arial" w:cs="Arial"/>
          <w:sz w:val="24"/>
          <w:szCs w:val="24"/>
        </w:rPr>
        <w:t>e (patient type 2)</w:t>
      </w:r>
      <w:r>
        <w:rPr>
          <w:rFonts w:ascii="Arial" w:hAnsi="Arial" w:cs="Arial"/>
          <w:sz w:val="24"/>
          <w:szCs w:val="24"/>
        </w:rPr>
        <w:t xml:space="preserve"> registreringer</w:t>
      </w:r>
      <w:r w:rsidR="0060525A">
        <w:rPr>
          <w:rFonts w:ascii="Arial" w:hAnsi="Arial" w:cs="Arial"/>
          <w:sz w:val="24"/>
          <w:szCs w:val="24"/>
        </w:rPr>
        <w:t>,</w:t>
      </w:r>
      <w:r>
        <w:rPr>
          <w:rFonts w:ascii="Arial" w:hAnsi="Arial" w:cs="Arial"/>
          <w:sz w:val="24"/>
          <w:szCs w:val="24"/>
        </w:rPr>
        <w:t xml:space="preserve"> ligesom der hentes data f</w:t>
      </w:r>
      <w:r w:rsidR="001D4095">
        <w:rPr>
          <w:rFonts w:ascii="Arial" w:hAnsi="Arial" w:cs="Arial"/>
          <w:sz w:val="24"/>
          <w:szCs w:val="24"/>
        </w:rPr>
        <w:t>ra</w:t>
      </w:r>
      <w:r>
        <w:rPr>
          <w:rFonts w:ascii="Arial" w:hAnsi="Arial" w:cs="Arial"/>
          <w:sz w:val="24"/>
          <w:szCs w:val="24"/>
        </w:rPr>
        <w:t xml:space="preserve"> både offentlige og privat </w:t>
      </w:r>
      <w:r w:rsidR="003701BA">
        <w:rPr>
          <w:rFonts w:ascii="Arial" w:hAnsi="Arial" w:cs="Arial"/>
          <w:sz w:val="24"/>
          <w:szCs w:val="24"/>
        </w:rPr>
        <w:t>sygehus</w:t>
      </w:r>
      <w:r>
        <w:rPr>
          <w:rFonts w:ascii="Arial" w:hAnsi="Arial" w:cs="Arial"/>
          <w:sz w:val="24"/>
          <w:szCs w:val="24"/>
        </w:rPr>
        <w:t xml:space="preserve">er. </w:t>
      </w:r>
      <w:r w:rsidR="009903C2">
        <w:rPr>
          <w:rFonts w:ascii="Arial" w:hAnsi="Arial" w:cs="Arial"/>
          <w:sz w:val="24"/>
          <w:szCs w:val="24"/>
        </w:rPr>
        <w:t xml:space="preserve"> Fra offentlige sygehuser er data fra psykiatriske afdelinger ikke tilgængelige, derfor vil data fra private psykiatriske sygehuser/afdelinger heller ikke blive inkluderet. </w:t>
      </w:r>
      <w:r w:rsidR="001B5D89">
        <w:rPr>
          <w:rFonts w:ascii="Arial" w:hAnsi="Arial" w:cs="Arial"/>
          <w:sz w:val="24"/>
          <w:szCs w:val="24"/>
        </w:rPr>
        <w:t>Indlæggelses-</w:t>
      </w:r>
      <w:r w:rsidR="00B93A3C">
        <w:rPr>
          <w:rFonts w:ascii="Arial" w:hAnsi="Arial" w:cs="Arial"/>
          <w:sz w:val="24"/>
          <w:szCs w:val="24"/>
        </w:rPr>
        <w:t>datamodellen</w:t>
      </w:r>
      <w:r w:rsidR="00343DA7">
        <w:rPr>
          <w:rFonts w:ascii="Arial" w:hAnsi="Arial" w:cs="Arial"/>
          <w:sz w:val="24"/>
          <w:szCs w:val="24"/>
        </w:rPr>
        <w:t>,</w:t>
      </w:r>
      <w:r w:rsidR="00B93A3C">
        <w:rPr>
          <w:rFonts w:ascii="Arial" w:hAnsi="Arial" w:cs="Arial"/>
          <w:sz w:val="24"/>
          <w:szCs w:val="24"/>
        </w:rPr>
        <w:t xml:space="preserve"> </w:t>
      </w:r>
      <w:r w:rsidR="002C19A6">
        <w:rPr>
          <w:rFonts w:ascii="Arial" w:hAnsi="Arial" w:cs="Arial"/>
          <w:sz w:val="24"/>
          <w:szCs w:val="24"/>
        </w:rPr>
        <w:t>inklusiv ambulante</w:t>
      </w:r>
      <w:r w:rsidR="00343DA7">
        <w:rPr>
          <w:rFonts w:ascii="Arial" w:hAnsi="Arial" w:cs="Arial"/>
          <w:sz w:val="24"/>
          <w:szCs w:val="24"/>
        </w:rPr>
        <w:t>,</w:t>
      </w:r>
      <w:r w:rsidR="002C19A6">
        <w:rPr>
          <w:rFonts w:ascii="Arial" w:hAnsi="Arial" w:cs="Arial"/>
          <w:sz w:val="24"/>
          <w:szCs w:val="24"/>
        </w:rPr>
        <w:t xml:space="preserve"> </w:t>
      </w:r>
      <w:r w:rsidR="00B93A3C">
        <w:rPr>
          <w:rFonts w:ascii="Arial" w:hAnsi="Arial" w:cs="Arial"/>
          <w:sz w:val="24"/>
          <w:szCs w:val="24"/>
        </w:rPr>
        <w:t xml:space="preserve">bliver den centrale del af HAIBA datawarehouse. </w:t>
      </w:r>
      <w:r>
        <w:rPr>
          <w:rFonts w:ascii="Arial" w:hAnsi="Arial" w:cs="Arial"/>
          <w:sz w:val="24"/>
          <w:szCs w:val="24"/>
        </w:rPr>
        <w:t xml:space="preserve">Det skal være muligt i HAIBA datawarehouse at lave algoritmer, der identificerer de </w:t>
      </w:r>
      <w:r w:rsidR="00343DA7">
        <w:rPr>
          <w:rFonts w:ascii="Arial" w:hAnsi="Arial" w:cs="Arial"/>
          <w:sz w:val="24"/>
          <w:szCs w:val="24"/>
        </w:rPr>
        <w:t>4 HAI-typer (case-definitioner), samt risiko-tid</w:t>
      </w:r>
      <w:r w:rsidR="005839A0">
        <w:rPr>
          <w:rFonts w:ascii="Arial" w:hAnsi="Arial" w:cs="Arial"/>
          <w:sz w:val="24"/>
          <w:szCs w:val="24"/>
        </w:rPr>
        <w:t xml:space="preserve"> for disse.</w:t>
      </w:r>
    </w:p>
    <w:p w:rsidR="00796F01" w:rsidRDefault="00796F01" w:rsidP="00796F01">
      <w:pPr>
        <w:spacing w:after="0"/>
        <w:rPr>
          <w:rFonts w:ascii="Arial" w:hAnsi="Arial" w:cs="Arial"/>
          <w:sz w:val="24"/>
          <w:szCs w:val="24"/>
        </w:rPr>
      </w:pPr>
    </w:p>
    <w:p w:rsidR="003701BA" w:rsidRPr="00972950" w:rsidRDefault="003701BA" w:rsidP="00796F01">
      <w:pPr>
        <w:spacing w:after="0"/>
        <w:rPr>
          <w:rFonts w:ascii="Arial" w:hAnsi="Arial"/>
          <w:sz w:val="24"/>
        </w:rPr>
      </w:pPr>
      <w:r w:rsidRPr="008E2A8B">
        <w:rPr>
          <w:rFonts w:ascii="Arial" w:hAnsi="Arial" w:cs="Arial"/>
          <w:b/>
          <w:sz w:val="24"/>
          <w:szCs w:val="24"/>
        </w:rPr>
        <w:t xml:space="preserve">HAIBA </w:t>
      </w:r>
      <w:r>
        <w:rPr>
          <w:rFonts w:ascii="Arial" w:hAnsi="Arial" w:cs="Arial"/>
          <w:b/>
          <w:sz w:val="24"/>
          <w:szCs w:val="24"/>
        </w:rPr>
        <w:t>indlæggelses-</w:t>
      </w:r>
      <w:r w:rsidRPr="008E2A8B">
        <w:rPr>
          <w:rFonts w:ascii="Arial" w:hAnsi="Arial" w:cs="Arial"/>
          <w:b/>
          <w:sz w:val="24"/>
          <w:szCs w:val="24"/>
        </w:rPr>
        <w:t>datamodel</w:t>
      </w:r>
    </w:p>
    <w:p w:rsidR="002C19A6" w:rsidRDefault="002C19A6" w:rsidP="00796F01">
      <w:pPr>
        <w:spacing w:after="0"/>
        <w:rPr>
          <w:rFonts w:ascii="Arial" w:hAnsi="Arial" w:cs="Arial"/>
          <w:sz w:val="24"/>
          <w:szCs w:val="24"/>
        </w:rPr>
      </w:pPr>
      <w:r>
        <w:rPr>
          <w:rFonts w:ascii="Arial" w:hAnsi="Arial" w:cs="Arial"/>
          <w:sz w:val="24"/>
          <w:szCs w:val="24"/>
        </w:rPr>
        <w:t>Datamodellen skal indeholde både indlæggelser</w:t>
      </w:r>
      <w:r w:rsidR="005F23A3">
        <w:rPr>
          <w:rFonts w:ascii="Arial" w:hAnsi="Arial" w:cs="Arial"/>
          <w:sz w:val="24"/>
          <w:szCs w:val="24"/>
        </w:rPr>
        <w:t xml:space="preserve"> (patie</w:t>
      </w:r>
      <w:r>
        <w:rPr>
          <w:rFonts w:ascii="Arial" w:hAnsi="Arial" w:cs="Arial"/>
          <w:sz w:val="24"/>
          <w:szCs w:val="24"/>
        </w:rPr>
        <w:t>nt type 0) og ambulante kontakter</w:t>
      </w:r>
      <w:r w:rsidR="005F23A3">
        <w:rPr>
          <w:rFonts w:ascii="Arial" w:hAnsi="Arial" w:cs="Arial"/>
          <w:sz w:val="24"/>
          <w:szCs w:val="24"/>
        </w:rPr>
        <w:t xml:space="preserve"> (patient type 2), samt tilknyttede diagnoser og procedurer (undersøgelser og operationer).</w:t>
      </w:r>
    </w:p>
    <w:p w:rsidR="005F23A3" w:rsidRDefault="00014F0E" w:rsidP="00796F01">
      <w:pPr>
        <w:spacing w:after="0"/>
        <w:rPr>
          <w:rFonts w:ascii="Arial" w:hAnsi="Arial" w:cs="Arial"/>
          <w:sz w:val="24"/>
          <w:szCs w:val="24"/>
        </w:rPr>
      </w:pPr>
      <w:r>
        <w:rPr>
          <w:rFonts w:ascii="Arial" w:hAnsi="Arial" w:cs="Arial"/>
          <w:sz w:val="24"/>
          <w:szCs w:val="24"/>
        </w:rPr>
        <w:t>Der er forskelle mellem indlæggelser og ambulante kontakter bl.a</w:t>
      </w:r>
      <w:r w:rsidR="00B9415E">
        <w:rPr>
          <w:rFonts w:ascii="Arial" w:hAnsi="Arial" w:cs="Arial"/>
          <w:sz w:val="24"/>
          <w:szCs w:val="24"/>
        </w:rPr>
        <w:t>.</w:t>
      </w:r>
      <w:r>
        <w:rPr>
          <w:rFonts w:ascii="Arial" w:hAnsi="Arial" w:cs="Arial"/>
          <w:sz w:val="24"/>
          <w:szCs w:val="24"/>
        </w:rPr>
        <w:t xml:space="preserve"> kan en </w:t>
      </w:r>
      <w:r w:rsidR="00E85F14">
        <w:rPr>
          <w:rFonts w:ascii="Arial" w:hAnsi="Arial" w:cs="Arial"/>
          <w:sz w:val="24"/>
          <w:szCs w:val="24"/>
        </w:rPr>
        <w:t xml:space="preserve">person </w:t>
      </w:r>
      <w:r>
        <w:rPr>
          <w:rFonts w:ascii="Arial" w:hAnsi="Arial" w:cs="Arial"/>
          <w:sz w:val="24"/>
          <w:szCs w:val="24"/>
        </w:rPr>
        <w:t xml:space="preserve">kun være indlagt på </w:t>
      </w:r>
      <w:r w:rsidR="005839A0">
        <w:rPr>
          <w:rFonts w:ascii="Arial" w:hAnsi="Arial" w:cs="Arial"/>
          <w:sz w:val="24"/>
          <w:szCs w:val="24"/>
        </w:rPr>
        <w:t>é</w:t>
      </w:r>
      <w:r>
        <w:rPr>
          <w:rFonts w:ascii="Arial" w:hAnsi="Arial" w:cs="Arial"/>
          <w:sz w:val="24"/>
          <w:szCs w:val="24"/>
        </w:rPr>
        <w:t>n afdeling på et givet tidspunkt, men</w:t>
      </w:r>
      <w:r w:rsidR="00B9415E">
        <w:rPr>
          <w:rFonts w:ascii="Arial" w:hAnsi="Arial" w:cs="Arial"/>
          <w:sz w:val="24"/>
          <w:szCs w:val="24"/>
        </w:rPr>
        <w:t>s</w:t>
      </w:r>
      <w:r>
        <w:rPr>
          <w:rFonts w:ascii="Arial" w:hAnsi="Arial" w:cs="Arial"/>
          <w:sz w:val="24"/>
          <w:szCs w:val="24"/>
        </w:rPr>
        <w:t xml:space="preserve"> en p</w:t>
      </w:r>
      <w:r w:rsidR="00B9415E">
        <w:rPr>
          <w:rFonts w:ascii="Arial" w:hAnsi="Arial" w:cs="Arial"/>
          <w:sz w:val="24"/>
          <w:szCs w:val="24"/>
        </w:rPr>
        <w:t>erson</w:t>
      </w:r>
      <w:r>
        <w:rPr>
          <w:rFonts w:ascii="Arial" w:hAnsi="Arial" w:cs="Arial"/>
          <w:sz w:val="24"/>
          <w:szCs w:val="24"/>
        </w:rPr>
        <w:t xml:space="preserve"> godt kan have flere ambulante forløb samtidig</w:t>
      </w:r>
      <w:r w:rsidR="000013D0">
        <w:rPr>
          <w:rFonts w:ascii="Arial" w:hAnsi="Arial" w:cs="Arial"/>
          <w:sz w:val="24"/>
          <w:szCs w:val="24"/>
        </w:rPr>
        <w:t>, også samtidig med en indlæggelse</w:t>
      </w:r>
      <w:r>
        <w:rPr>
          <w:rFonts w:ascii="Arial" w:hAnsi="Arial" w:cs="Arial"/>
          <w:sz w:val="24"/>
          <w:szCs w:val="24"/>
        </w:rPr>
        <w:t>.</w:t>
      </w:r>
      <w:r w:rsidR="00B9415E">
        <w:rPr>
          <w:rFonts w:ascii="Arial" w:hAnsi="Arial" w:cs="Arial"/>
          <w:sz w:val="24"/>
          <w:szCs w:val="24"/>
        </w:rPr>
        <w:t xml:space="preserve"> Derfor </w:t>
      </w:r>
      <w:r w:rsidR="005A45AF">
        <w:rPr>
          <w:rFonts w:ascii="Arial" w:hAnsi="Arial" w:cs="Arial"/>
          <w:sz w:val="24"/>
          <w:szCs w:val="24"/>
        </w:rPr>
        <w:t xml:space="preserve">vil heldøgn og ambulante kontakter være i to separate tabeller og </w:t>
      </w:r>
      <w:r w:rsidR="00B9415E">
        <w:rPr>
          <w:rFonts w:ascii="Arial" w:hAnsi="Arial" w:cs="Arial"/>
          <w:sz w:val="24"/>
          <w:szCs w:val="24"/>
        </w:rPr>
        <w:t xml:space="preserve">der </w:t>
      </w:r>
      <w:r w:rsidR="009903C2">
        <w:rPr>
          <w:rFonts w:ascii="Arial" w:hAnsi="Arial" w:cs="Arial"/>
          <w:sz w:val="24"/>
          <w:szCs w:val="24"/>
        </w:rPr>
        <w:t xml:space="preserve">vil </w:t>
      </w:r>
      <w:r w:rsidR="00B9415E">
        <w:rPr>
          <w:rFonts w:ascii="Arial" w:hAnsi="Arial" w:cs="Arial"/>
          <w:sz w:val="24"/>
          <w:szCs w:val="24"/>
        </w:rPr>
        <w:t xml:space="preserve">være dele af de </w:t>
      </w:r>
      <w:r w:rsidR="00B403D6">
        <w:rPr>
          <w:rFonts w:ascii="Arial" w:hAnsi="Arial" w:cs="Arial"/>
          <w:sz w:val="24"/>
          <w:szCs w:val="24"/>
        </w:rPr>
        <w:t>til</w:t>
      </w:r>
      <w:r w:rsidR="00B9415E">
        <w:rPr>
          <w:rFonts w:ascii="Arial" w:hAnsi="Arial" w:cs="Arial"/>
          <w:sz w:val="24"/>
          <w:szCs w:val="24"/>
        </w:rPr>
        <w:t>rettelser der skal foretages ifm. indlæggelser, s</w:t>
      </w:r>
      <w:r w:rsidR="00B403D6">
        <w:rPr>
          <w:rFonts w:ascii="Arial" w:hAnsi="Arial" w:cs="Arial"/>
          <w:sz w:val="24"/>
          <w:szCs w:val="24"/>
        </w:rPr>
        <w:t>om</w:t>
      </w:r>
      <w:r w:rsidR="00B9415E">
        <w:rPr>
          <w:rFonts w:ascii="Arial" w:hAnsi="Arial" w:cs="Arial"/>
          <w:sz w:val="24"/>
          <w:szCs w:val="24"/>
        </w:rPr>
        <w:t xml:space="preserve"> ikke vil være aktuelle for ambulante kontakter.</w:t>
      </w:r>
      <w:r w:rsidR="00B403D6">
        <w:rPr>
          <w:rFonts w:ascii="Arial" w:hAnsi="Arial" w:cs="Arial"/>
          <w:sz w:val="24"/>
          <w:szCs w:val="24"/>
        </w:rPr>
        <w:t xml:space="preserve"> Ligeledes vil der for ambulante </w:t>
      </w:r>
      <w:r w:rsidR="00CD1FF4">
        <w:rPr>
          <w:rFonts w:ascii="Arial" w:hAnsi="Arial" w:cs="Arial"/>
          <w:sz w:val="24"/>
          <w:szCs w:val="24"/>
        </w:rPr>
        <w:t xml:space="preserve">kontakter </w:t>
      </w:r>
      <w:r w:rsidR="00B403D6">
        <w:rPr>
          <w:rFonts w:ascii="Arial" w:hAnsi="Arial" w:cs="Arial"/>
          <w:sz w:val="24"/>
          <w:szCs w:val="24"/>
        </w:rPr>
        <w:t>ikke være et indlæggelses forløb.</w:t>
      </w:r>
    </w:p>
    <w:p w:rsidR="006C77C9" w:rsidRDefault="006C77C9" w:rsidP="00796F01">
      <w:pPr>
        <w:spacing w:after="0"/>
        <w:rPr>
          <w:rFonts w:ascii="Arial" w:hAnsi="Arial" w:cs="Arial"/>
          <w:sz w:val="24"/>
          <w:szCs w:val="24"/>
        </w:rPr>
      </w:pPr>
    </w:p>
    <w:p w:rsidR="00927B16" w:rsidRDefault="002521B5" w:rsidP="00796F01">
      <w:pPr>
        <w:spacing w:after="0"/>
        <w:rPr>
          <w:rFonts w:ascii="Arial" w:hAnsi="Arial" w:cs="Arial"/>
          <w:sz w:val="24"/>
          <w:szCs w:val="24"/>
        </w:rPr>
      </w:pPr>
      <w:r>
        <w:rPr>
          <w:rFonts w:ascii="Arial" w:hAnsi="Arial" w:cs="Arial"/>
          <w:sz w:val="24"/>
          <w:szCs w:val="24"/>
        </w:rPr>
        <w:t>Data modellen</w:t>
      </w:r>
      <w:r w:rsidR="00927B16">
        <w:rPr>
          <w:rFonts w:ascii="Arial" w:hAnsi="Arial" w:cs="Arial"/>
          <w:sz w:val="24"/>
          <w:szCs w:val="24"/>
        </w:rPr>
        <w:t xml:space="preserve"> skal kunne placere</w:t>
      </w:r>
      <w:r w:rsidR="0028524B">
        <w:rPr>
          <w:rFonts w:ascii="Arial" w:hAnsi="Arial" w:cs="Arial"/>
          <w:sz w:val="24"/>
          <w:szCs w:val="24"/>
        </w:rPr>
        <w:t xml:space="preserve"> en indlagt</w:t>
      </w:r>
      <w:r w:rsidR="00927B16">
        <w:rPr>
          <w:rFonts w:ascii="Arial" w:hAnsi="Arial" w:cs="Arial"/>
          <w:sz w:val="24"/>
          <w:szCs w:val="24"/>
        </w:rPr>
        <w:t xml:space="preserve"> p</w:t>
      </w:r>
      <w:r w:rsidR="0028524B">
        <w:rPr>
          <w:rFonts w:ascii="Arial" w:hAnsi="Arial" w:cs="Arial"/>
          <w:sz w:val="24"/>
          <w:szCs w:val="24"/>
        </w:rPr>
        <w:t>erson</w:t>
      </w:r>
      <w:r w:rsidR="00927B16">
        <w:rPr>
          <w:rFonts w:ascii="Arial" w:hAnsi="Arial" w:cs="Arial"/>
          <w:sz w:val="24"/>
          <w:szCs w:val="24"/>
        </w:rPr>
        <w:t xml:space="preserve"> på </w:t>
      </w:r>
      <w:r w:rsidR="0028524B">
        <w:rPr>
          <w:rFonts w:ascii="Arial" w:hAnsi="Arial" w:cs="Arial"/>
          <w:sz w:val="24"/>
          <w:szCs w:val="24"/>
        </w:rPr>
        <w:t>é</w:t>
      </w:r>
      <w:r w:rsidR="00927B16">
        <w:rPr>
          <w:rFonts w:ascii="Arial" w:hAnsi="Arial" w:cs="Arial"/>
          <w:sz w:val="24"/>
          <w:szCs w:val="24"/>
        </w:rPr>
        <w:t xml:space="preserve">t </w:t>
      </w:r>
      <w:r w:rsidR="003701BA">
        <w:rPr>
          <w:rFonts w:ascii="Arial" w:hAnsi="Arial" w:cs="Arial"/>
          <w:sz w:val="24"/>
          <w:szCs w:val="24"/>
        </w:rPr>
        <w:t>sygehus</w:t>
      </w:r>
      <w:r w:rsidR="009E2217">
        <w:rPr>
          <w:rFonts w:ascii="Arial" w:hAnsi="Arial" w:cs="Arial"/>
          <w:sz w:val="24"/>
          <w:szCs w:val="24"/>
        </w:rPr>
        <w:t>,</w:t>
      </w:r>
      <w:r w:rsidR="00927B16">
        <w:rPr>
          <w:rFonts w:ascii="Arial" w:hAnsi="Arial" w:cs="Arial"/>
          <w:sz w:val="24"/>
          <w:szCs w:val="24"/>
        </w:rPr>
        <w:t xml:space="preserve"> i </w:t>
      </w:r>
      <w:r w:rsidR="0028524B">
        <w:rPr>
          <w:rFonts w:ascii="Arial" w:hAnsi="Arial" w:cs="Arial"/>
          <w:sz w:val="24"/>
          <w:szCs w:val="24"/>
        </w:rPr>
        <w:t>é</w:t>
      </w:r>
      <w:r w:rsidR="00927B16">
        <w:rPr>
          <w:rFonts w:ascii="Arial" w:hAnsi="Arial" w:cs="Arial"/>
          <w:sz w:val="24"/>
          <w:szCs w:val="24"/>
        </w:rPr>
        <w:t>n afdeling</w:t>
      </w:r>
      <w:r w:rsidR="009E2217">
        <w:rPr>
          <w:rFonts w:ascii="Arial" w:hAnsi="Arial" w:cs="Arial"/>
          <w:sz w:val="24"/>
          <w:szCs w:val="24"/>
        </w:rPr>
        <w:t xml:space="preserve"> </w:t>
      </w:r>
      <w:r w:rsidR="0028524B">
        <w:rPr>
          <w:rFonts w:ascii="Arial" w:hAnsi="Arial" w:cs="Arial"/>
          <w:sz w:val="24"/>
          <w:szCs w:val="24"/>
        </w:rPr>
        <w:t>på et givet tidsrum, samt</w:t>
      </w:r>
      <w:r w:rsidR="008047CA">
        <w:rPr>
          <w:rFonts w:ascii="Arial" w:hAnsi="Arial" w:cs="Arial"/>
          <w:sz w:val="24"/>
          <w:szCs w:val="24"/>
        </w:rPr>
        <w:t xml:space="preserve"> tilknytte</w:t>
      </w:r>
      <w:r w:rsidR="00832E04">
        <w:rPr>
          <w:rFonts w:ascii="Arial" w:hAnsi="Arial" w:cs="Arial"/>
          <w:sz w:val="24"/>
          <w:szCs w:val="24"/>
        </w:rPr>
        <w:t xml:space="preserve"> en person til</w:t>
      </w:r>
      <w:r w:rsidR="008047CA">
        <w:rPr>
          <w:rFonts w:ascii="Arial" w:hAnsi="Arial" w:cs="Arial"/>
          <w:sz w:val="24"/>
          <w:szCs w:val="24"/>
        </w:rPr>
        <w:t xml:space="preserve"> de ambulante forløb </w:t>
      </w:r>
      <w:r w:rsidR="00832E04">
        <w:rPr>
          <w:rFonts w:ascii="Arial" w:hAnsi="Arial" w:cs="Arial"/>
          <w:sz w:val="24"/>
          <w:szCs w:val="24"/>
        </w:rPr>
        <w:t>vedkommende</w:t>
      </w:r>
      <w:r w:rsidR="008047CA">
        <w:rPr>
          <w:rFonts w:ascii="Arial" w:hAnsi="Arial" w:cs="Arial"/>
          <w:sz w:val="24"/>
          <w:szCs w:val="24"/>
        </w:rPr>
        <w:t xml:space="preserve"> måtte have.</w:t>
      </w:r>
    </w:p>
    <w:p w:rsidR="006C77C9" w:rsidRDefault="006C77C9" w:rsidP="00796F01">
      <w:pPr>
        <w:spacing w:after="0"/>
        <w:rPr>
          <w:rFonts w:ascii="Arial" w:hAnsi="Arial" w:cs="Arial"/>
          <w:sz w:val="24"/>
          <w:szCs w:val="24"/>
        </w:rPr>
      </w:pPr>
    </w:p>
    <w:p w:rsidR="00197A89" w:rsidRDefault="00927B16" w:rsidP="00796F01">
      <w:pPr>
        <w:spacing w:after="0"/>
        <w:rPr>
          <w:rFonts w:ascii="Arial" w:hAnsi="Arial" w:cs="Arial"/>
          <w:sz w:val="24"/>
          <w:szCs w:val="24"/>
        </w:rPr>
      </w:pPr>
      <w:r>
        <w:rPr>
          <w:rFonts w:ascii="Arial" w:hAnsi="Arial" w:cs="Arial"/>
          <w:sz w:val="24"/>
          <w:szCs w:val="24"/>
        </w:rPr>
        <w:t>Da LPR er kontakt baseret,</w:t>
      </w:r>
      <w:r w:rsidR="009E2217">
        <w:rPr>
          <w:rFonts w:ascii="Arial" w:hAnsi="Arial" w:cs="Arial"/>
          <w:sz w:val="24"/>
          <w:szCs w:val="24"/>
        </w:rPr>
        <w:t xml:space="preserve"> dvs.</w:t>
      </w:r>
      <w:r>
        <w:rPr>
          <w:rFonts w:ascii="Arial" w:hAnsi="Arial" w:cs="Arial"/>
          <w:sz w:val="24"/>
          <w:szCs w:val="24"/>
        </w:rPr>
        <w:t xml:space="preserve"> der oprettes en ny registrering for hver kontakt en </w:t>
      </w:r>
      <w:r w:rsidR="0060525A">
        <w:rPr>
          <w:rFonts w:ascii="Arial" w:hAnsi="Arial" w:cs="Arial"/>
          <w:sz w:val="24"/>
          <w:szCs w:val="24"/>
        </w:rPr>
        <w:t xml:space="preserve">person </w:t>
      </w:r>
      <w:r>
        <w:rPr>
          <w:rFonts w:ascii="Arial" w:hAnsi="Arial" w:cs="Arial"/>
          <w:sz w:val="24"/>
          <w:szCs w:val="24"/>
        </w:rPr>
        <w:t>har haft til en afdeling, skal der oprettes en algoritme der kan sætte k</w:t>
      </w:r>
      <w:r w:rsidR="00187654">
        <w:rPr>
          <w:rFonts w:ascii="Arial" w:hAnsi="Arial" w:cs="Arial"/>
          <w:sz w:val="24"/>
          <w:szCs w:val="24"/>
        </w:rPr>
        <w:t xml:space="preserve">ontakter </w:t>
      </w:r>
      <w:r w:rsidR="008047CA">
        <w:rPr>
          <w:rFonts w:ascii="Arial" w:hAnsi="Arial" w:cs="Arial"/>
          <w:sz w:val="24"/>
          <w:szCs w:val="24"/>
        </w:rPr>
        <w:t xml:space="preserve">for indlagte personer (patient type 0) </w:t>
      </w:r>
      <w:r w:rsidR="00187654">
        <w:rPr>
          <w:rFonts w:ascii="Arial" w:hAnsi="Arial" w:cs="Arial"/>
          <w:sz w:val="24"/>
          <w:szCs w:val="24"/>
        </w:rPr>
        <w:t>sammen til</w:t>
      </w:r>
      <w:r w:rsidR="009C6510">
        <w:rPr>
          <w:rFonts w:ascii="Arial" w:hAnsi="Arial" w:cs="Arial"/>
          <w:sz w:val="24"/>
          <w:szCs w:val="24"/>
        </w:rPr>
        <w:t xml:space="preserve"> indlæggelser og</w:t>
      </w:r>
      <w:r w:rsidR="00187654">
        <w:rPr>
          <w:rFonts w:ascii="Arial" w:hAnsi="Arial" w:cs="Arial"/>
          <w:sz w:val="24"/>
          <w:szCs w:val="24"/>
        </w:rPr>
        <w:t xml:space="preserve"> indlæggelsesforløb</w:t>
      </w:r>
      <w:r w:rsidR="008047CA">
        <w:rPr>
          <w:rFonts w:ascii="Arial" w:hAnsi="Arial" w:cs="Arial"/>
          <w:sz w:val="24"/>
          <w:szCs w:val="24"/>
        </w:rPr>
        <w:t>, s</w:t>
      </w:r>
      <w:r w:rsidR="0081296F">
        <w:rPr>
          <w:rFonts w:ascii="Arial" w:hAnsi="Arial" w:cs="Arial"/>
          <w:sz w:val="24"/>
          <w:szCs w:val="24"/>
        </w:rPr>
        <w:t>amt håndtere ambulante kontakter</w:t>
      </w:r>
      <w:r>
        <w:rPr>
          <w:rFonts w:ascii="Arial" w:hAnsi="Arial" w:cs="Arial"/>
          <w:sz w:val="24"/>
          <w:szCs w:val="24"/>
        </w:rPr>
        <w:t xml:space="preserve">. Algoritmen skal kunne håndtere </w:t>
      </w:r>
      <w:r w:rsidR="00944A3D">
        <w:rPr>
          <w:rFonts w:ascii="Arial" w:hAnsi="Arial" w:cs="Arial"/>
          <w:sz w:val="24"/>
          <w:szCs w:val="24"/>
        </w:rPr>
        <w:t>en</w:t>
      </w:r>
      <w:r>
        <w:rPr>
          <w:rFonts w:ascii="Arial" w:hAnsi="Arial" w:cs="Arial"/>
          <w:sz w:val="24"/>
          <w:szCs w:val="24"/>
        </w:rPr>
        <w:t xml:space="preserve"> måde</w:t>
      </w:r>
      <w:r w:rsidR="00944A3D">
        <w:rPr>
          <w:rFonts w:ascii="Arial" w:hAnsi="Arial" w:cs="Arial"/>
          <w:sz w:val="24"/>
          <w:szCs w:val="24"/>
        </w:rPr>
        <w:t xml:space="preserve"> at sætte </w:t>
      </w:r>
      <w:r w:rsidR="0081296F">
        <w:rPr>
          <w:rFonts w:ascii="Arial" w:hAnsi="Arial" w:cs="Arial"/>
          <w:sz w:val="24"/>
          <w:szCs w:val="24"/>
        </w:rPr>
        <w:t>indlæggelser</w:t>
      </w:r>
      <w:r w:rsidR="00944A3D">
        <w:rPr>
          <w:rFonts w:ascii="Arial" w:hAnsi="Arial" w:cs="Arial"/>
          <w:sz w:val="24"/>
          <w:szCs w:val="24"/>
        </w:rPr>
        <w:t xml:space="preserve"> sammen</w:t>
      </w:r>
      <w:r w:rsidR="009E2217">
        <w:rPr>
          <w:rFonts w:ascii="Arial" w:hAnsi="Arial" w:cs="Arial"/>
          <w:sz w:val="24"/>
          <w:szCs w:val="24"/>
        </w:rPr>
        <w:t>,</w:t>
      </w:r>
      <w:r>
        <w:rPr>
          <w:rFonts w:ascii="Arial" w:hAnsi="Arial" w:cs="Arial"/>
          <w:sz w:val="24"/>
          <w:szCs w:val="24"/>
        </w:rPr>
        <w:t xml:space="preserve"> hvor der </w:t>
      </w:r>
      <w:r w:rsidR="00EC5530">
        <w:rPr>
          <w:rFonts w:ascii="Arial" w:hAnsi="Arial" w:cs="Arial"/>
          <w:sz w:val="24"/>
          <w:szCs w:val="24"/>
        </w:rPr>
        <w:t xml:space="preserve">på tværs af </w:t>
      </w:r>
      <w:r w:rsidR="0081296F">
        <w:rPr>
          <w:rFonts w:ascii="Arial" w:hAnsi="Arial" w:cs="Arial"/>
          <w:sz w:val="24"/>
          <w:szCs w:val="24"/>
        </w:rPr>
        <w:t xml:space="preserve">afdelinger og </w:t>
      </w:r>
      <w:r w:rsidR="003701BA">
        <w:rPr>
          <w:rFonts w:ascii="Arial" w:hAnsi="Arial" w:cs="Arial"/>
          <w:sz w:val="24"/>
          <w:szCs w:val="24"/>
        </w:rPr>
        <w:t>sygehus</w:t>
      </w:r>
      <w:r w:rsidR="00EC5530">
        <w:rPr>
          <w:rFonts w:ascii="Arial" w:hAnsi="Arial" w:cs="Arial"/>
          <w:sz w:val="24"/>
          <w:szCs w:val="24"/>
        </w:rPr>
        <w:t>er er mindre end</w:t>
      </w:r>
      <w:r w:rsidR="00832E04">
        <w:rPr>
          <w:rFonts w:ascii="Arial" w:hAnsi="Arial" w:cs="Arial"/>
          <w:sz w:val="24"/>
          <w:szCs w:val="24"/>
        </w:rPr>
        <w:t xml:space="preserve"> </w:t>
      </w:r>
      <w:r w:rsidR="00197A89">
        <w:rPr>
          <w:rFonts w:ascii="Arial" w:hAnsi="Arial" w:cs="Arial"/>
          <w:sz w:val="24"/>
          <w:szCs w:val="24"/>
        </w:rPr>
        <w:t>parameter-</w:t>
      </w:r>
      <w:r w:rsidR="00D32B85">
        <w:rPr>
          <w:rFonts w:ascii="Arial" w:hAnsi="Arial" w:cs="Arial"/>
          <w:sz w:val="24"/>
          <w:szCs w:val="24"/>
        </w:rPr>
        <w:t>bestemt</w:t>
      </w:r>
      <w:r w:rsidR="0081296F">
        <w:rPr>
          <w:rFonts w:ascii="Arial" w:hAnsi="Arial" w:cs="Arial"/>
          <w:sz w:val="24"/>
          <w:szCs w:val="24"/>
        </w:rPr>
        <w:t>e</w:t>
      </w:r>
      <w:r w:rsidR="00D32B85">
        <w:rPr>
          <w:rFonts w:ascii="Arial" w:hAnsi="Arial" w:cs="Arial"/>
          <w:sz w:val="24"/>
          <w:szCs w:val="24"/>
        </w:rPr>
        <w:t xml:space="preserve"> tidsforskel</w:t>
      </w:r>
      <w:r>
        <w:rPr>
          <w:rFonts w:ascii="Arial" w:hAnsi="Arial" w:cs="Arial"/>
          <w:sz w:val="24"/>
          <w:szCs w:val="24"/>
        </w:rPr>
        <w:t xml:space="preserve"> mellem </w:t>
      </w:r>
      <w:r w:rsidR="0081296F">
        <w:rPr>
          <w:rFonts w:ascii="Arial" w:hAnsi="Arial" w:cs="Arial"/>
          <w:sz w:val="24"/>
          <w:szCs w:val="24"/>
        </w:rPr>
        <w:t>indlæggelserne</w:t>
      </w:r>
      <w:r>
        <w:rPr>
          <w:rFonts w:ascii="Arial" w:hAnsi="Arial" w:cs="Arial"/>
          <w:sz w:val="24"/>
          <w:szCs w:val="24"/>
        </w:rPr>
        <w:t>.</w:t>
      </w:r>
    </w:p>
    <w:p w:rsidR="00796F01" w:rsidRDefault="00796F01" w:rsidP="00796F01">
      <w:pPr>
        <w:spacing w:after="0"/>
        <w:rPr>
          <w:rFonts w:ascii="Arial" w:hAnsi="Arial" w:cs="Arial"/>
          <w:sz w:val="24"/>
          <w:szCs w:val="24"/>
        </w:rPr>
      </w:pPr>
    </w:p>
    <w:p w:rsidR="00927B16" w:rsidRDefault="00927B16" w:rsidP="00796F01">
      <w:pPr>
        <w:spacing w:after="0"/>
        <w:rPr>
          <w:rFonts w:ascii="Arial" w:hAnsi="Arial" w:cs="Arial"/>
          <w:sz w:val="24"/>
          <w:szCs w:val="24"/>
        </w:rPr>
      </w:pPr>
      <w:r>
        <w:rPr>
          <w:rFonts w:ascii="Arial" w:hAnsi="Arial" w:cs="Arial"/>
          <w:sz w:val="24"/>
          <w:szCs w:val="24"/>
        </w:rPr>
        <w:t xml:space="preserve">Ud over kontakterne skal der også hentes </w:t>
      </w:r>
      <w:r w:rsidR="00197A89">
        <w:rPr>
          <w:rFonts w:ascii="Arial" w:hAnsi="Arial" w:cs="Arial"/>
          <w:sz w:val="24"/>
          <w:szCs w:val="24"/>
        </w:rPr>
        <w:t xml:space="preserve">data om </w:t>
      </w:r>
      <w:r>
        <w:rPr>
          <w:rFonts w:ascii="Arial" w:hAnsi="Arial" w:cs="Arial"/>
          <w:sz w:val="24"/>
          <w:szCs w:val="24"/>
        </w:rPr>
        <w:t>diagnoser</w:t>
      </w:r>
      <w:r w:rsidR="00197A89">
        <w:rPr>
          <w:rFonts w:ascii="Arial" w:hAnsi="Arial" w:cs="Arial"/>
          <w:sz w:val="24"/>
          <w:szCs w:val="24"/>
        </w:rPr>
        <w:t xml:space="preserve"> og procedurer (</w:t>
      </w:r>
      <w:r>
        <w:rPr>
          <w:rFonts w:ascii="Arial" w:hAnsi="Arial" w:cs="Arial"/>
          <w:sz w:val="24"/>
          <w:szCs w:val="24"/>
        </w:rPr>
        <w:t xml:space="preserve">operationer </w:t>
      </w:r>
      <w:r w:rsidR="00197A89">
        <w:rPr>
          <w:rFonts w:ascii="Arial" w:hAnsi="Arial" w:cs="Arial"/>
          <w:sz w:val="24"/>
          <w:szCs w:val="24"/>
        </w:rPr>
        <w:t xml:space="preserve">og </w:t>
      </w:r>
      <w:r>
        <w:rPr>
          <w:rFonts w:ascii="Arial" w:hAnsi="Arial" w:cs="Arial"/>
          <w:sz w:val="24"/>
          <w:szCs w:val="24"/>
        </w:rPr>
        <w:t>undersøgelses</w:t>
      </w:r>
      <w:r w:rsidR="00197A89">
        <w:rPr>
          <w:rFonts w:ascii="Arial" w:hAnsi="Arial" w:cs="Arial"/>
          <w:sz w:val="24"/>
          <w:szCs w:val="24"/>
        </w:rPr>
        <w:t xml:space="preserve">) og disse skal relateres til </w:t>
      </w:r>
      <w:r w:rsidR="009C6510">
        <w:rPr>
          <w:rFonts w:ascii="Arial" w:hAnsi="Arial" w:cs="Arial"/>
          <w:sz w:val="24"/>
          <w:szCs w:val="24"/>
        </w:rPr>
        <w:t>indlæggelser</w:t>
      </w:r>
      <w:r w:rsidR="002B02ED">
        <w:rPr>
          <w:rFonts w:ascii="Arial" w:hAnsi="Arial" w:cs="Arial"/>
          <w:sz w:val="24"/>
          <w:szCs w:val="24"/>
        </w:rPr>
        <w:t xml:space="preserve"> og ambulante kontakter</w:t>
      </w:r>
      <w:r>
        <w:rPr>
          <w:rFonts w:ascii="Arial" w:hAnsi="Arial" w:cs="Arial"/>
          <w:sz w:val="24"/>
          <w:szCs w:val="24"/>
        </w:rPr>
        <w:t>.</w:t>
      </w:r>
    </w:p>
    <w:p w:rsidR="00927B16" w:rsidRDefault="008C427F" w:rsidP="00796F01">
      <w:pPr>
        <w:spacing w:after="0"/>
        <w:rPr>
          <w:rFonts w:ascii="Arial" w:hAnsi="Arial" w:cs="Arial"/>
          <w:sz w:val="24"/>
          <w:szCs w:val="24"/>
        </w:rPr>
      </w:pPr>
      <w:r>
        <w:rPr>
          <w:rFonts w:ascii="Arial" w:hAnsi="Arial" w:cs="Arial"/>
          <w:sz w:val="24"/>
          <w:szCs w:val="24"/>
        </w:rPr>
        <w:t>Indlæggelses-</w:t>
      </w:r>
      <w:r w:rsidR="001F218B">
        <w:rPr>
          <w:rFonts w:ascii="Arial" w:hAnsi="Arial" w:cs="Arial"/>
          <w:sz w:val="24"/>
          <w:szCs w:val="24"/>
        </w:rPr>
        <w:t>datamodellen for HAIBA</w:t>
      </w:r>
      <w:r w:rsidR="00927B16">
        <w:rPr>
          <w:rFonts w:ascii="Arial" w:hAnsi="Arial" w:cs="Arial"/>
          <w:sz w:val="24"/>
          <w:szCs w:val="24"/>
        </w:rPr>
        <w:t xml:space="preserve"> skal kunne håndtere følgende:</w:t>
      </w:r>
    </w:p>
    <w:p w:rsidR="00927B16" w:rsidRDefault="00D82C2B" w:rsidP="00796F01">
      <w:pPr>
        <w:pStyle w:val="Listeafsnit"/>
        <w:numPr>
          <w:ilvl w:val="0"/>
          <w:numId w:val="2"/>
        </w:numPr>
        <w:spacing w:after="0"/>
        <w:rPr>
          <w:rFonts w:ascii="Arial" w:hAnsi="Arial" w:cs="Arial"/>
          <w:sz w:val="24"/>
          <w:szCs w:val="24"/>
        </w:rPr>
      </w:pPr>
      <w:r>
        <w:rPr>
          <w:rFonts w:ascii="Arial" w:hAnsi="Arial" w:cs="Arial"/>
          <w:sz w:val="24"/>
          <w:szCs w:val="24"/>
        </w:rPr>
        <w:t>At definere indlæggelser</w:t>
      </w:r>
      <w:r w:rsidR="00AD620D">
        <w:rPr>
          <w:rFonts w:ascii="Arial" w:hAnsi="Arial" w:cs="Arial"/>
          <w:sz w:val="24"/>
          <w:szCs w:val="24"/>
        </w:rPr>
        <w:t xml:space="preserve"> på afdeling, </w:t>
      </w:r>
      <w:r w:rsidR="003701BA">
        <w:rPr>
          <w:rFonts w:ascii="Arial" w:hAnsi="Arial" w:cs="Arial"/>
          <w:sz w:val="24"/>
          <w:szCs w:val="24"/>
        </w:rPr>
        <w:t>sygehus</w:t>
      </w:r>
      <w:r w:rsidR="00AD620D">
        <w:rPr>
          <w:rFonts w:ascii="Arial" w:hAnsi="Arial" w:cs="Arial"/>
          <w:sz w:val="24"/>
          <w:szCs w:val="24"/>
        </w:rPr>
        <w:t xml:space="preserve"> og samlede indlæggelse på tværs af afdelinger og </w:t>
      </w:r>
      <w:r w:rsidR="003701BA">
        <w:rPr>
          <w:rFonts w:ascii="Arial" w:hAnsi="Arial" w:cs="Arial"/>
          <w:sz w:val="24"/>
          <w:szCs w:val="24"/>
        </w:rPr>
        <w:t>sygehus</w:t>
      </w:r>
      <w:r w:rsidR="00AD620D">
        <w:rPr>
          <w:rFonts w:ascii="Arial" w:hAnsi="Arial" w:cs="Arial"/>
          <w:sz w:val="24"/>
          <w:szCs w:val="24"/>
        </w:rPr>
        <w:t>er</w:t>
      </w:r>
      <w:r w:rsidR="00180DDB">
        <w:rPr>
          <w:rFonts w:ascii="Arial" w:hAnsi="Arial" w:cs="Arial"/>
          <w:sz w:val="24"/>
          <w:szCs w:val="24"/>
        </w:rPr>
        <w:t xml:space="preserve"> (indlæggelsesforløb</w:t>
      </w:r>
      <w:r w:rsidR="007D47C6">
        <w:rPr>
          <w:rFonts w:ascii="Arial" w:hAnsi="Arial" w:cs="Arial"/>
          <w:sz w:val="24"/>
          <w:szCs w:val="24"/>
        </w:rPr>
        <w:t xml:space="preserve"> = en eller flere indlæggelser</w:t>
      </w:r>
      <w:r w:rsidR="00CA047F">
        <w:rPr>
          <w:rFonts w:ascii="Arial" w:hAnsi="Arial" w:cs="Arial"/>
          <w:sz w:val="24"/>
          <w:szCs w:val="24"/>
        </w:rPr>
        <w:t xml:space="preserve"> på afdelinger</w:t>
      </w:r>
      <w:r w:rsidR="003701BA">
        <w:rPr>
          <w:rFonts w:ascii="Arial" w:hAnsi="Arial" w:cs="Arial"/>
          <w:sz w:val="24"/>
          <w:szCs w:val="24"/>
        </w:rPr>
        <w:t xml:space="preserve"> og sygehuser</w:t>
      </w:r>
      <w:r w:rsidR="00180DDB">
        <w:rPr>
          <w:rFonts w:ascii="Arial" w:hAnsi="Arial" w:cs="Arial"/>
          <w:sz w:val="24"/>
          <w:szCs w:val="24"/>
        </w:rPr>
        <w:t>)</w:t>
      </w:r>
    </w:p>
    <w:p w:rsidR="00927B16" w:rsidRDefault="00927B16" w:rsidP="00796F01">
      <w:pPr>
        <w:pStyle w:val="Listeafsnit"/>
        <w:numPr>
          <w:ilvl w:val="0"/>
          <w:numId w:val="2"/>
        </w:numPr>
        <w:spacing w:after="0"/>
        <w:rPr>
          <w:rFonts w:ascii="Arial" w:hAnsi="Arial" w:cs="Arial"/>
          <w:sz w:val="24"/>
          <w:szCs w:val="24"/>
        </w:rPr>
      </w:pPr>
      <w:r>
        <w:rPr>
          <w:rFonts w:ascii="Arial" w:hAnsi="Arial" w:cs="Arial"/>
          <w:sz w:val="24"/>
          <w:szCs w:val="24"/>
        </w:rPr>
        <w:t xml:space="preserve">Historik på </w:t>
      </w:r>
      <w:r w:rsidR="007D47C6">
        <w:rPr>
          <w:rFonts w:ascii="Arial" w:hAnsi="Arial" w:cs="Arial"/>
          <w:sz w:val="24"/>
          <w:szCs w:val="24"/>
        </w:rPr>
        <w:t>indlæggelser</w:t>
      </w:r>
      <w:r w:rsidR="002B02ED">
        <w:rPr>
          <w:rFonts w:ascii="Arial" w:hAnsi="Arial" w:cs="Arial"/>
          <w:sz w:val="24"/>
          <w:szCs w:val="24"/>
        </w:rPr>
        <w:t xml:space="preserve"> og ambulante</w:t>
      </w:r>
      <w:r w:rsidR="007D47C6">
        <w:rPr>
          <w:rFonts w:ascii="Arial" w:hAnsi="Arial" w:cs="Arial"/>
          <w:sz w:val="24"/>
          <w:szCs w:val="24"/>
        </w:rPr>
        <w:t xml:space="preserve"> </w:t>
      </w:r>
      <w:r w:rsidR="00CD1FF4">
        <w:rPr>
          <w:rFonts w:ascii="Arial" w:hAnsi="Arial" w:cs="Arial"/>
          <w:sz w:val="24"/>
          <w:szCs w:val="24"/>
        </w:rPr>
        <w:t xml:space="preserve">kontakter </w:t>
      </w:r>
      <w:r>
        <w:rPr>
          <w:rFonts w:ascii="Arial" w:hAnsi="Arial" w:cs="Arial"/>
          <w:sz w:val="24"/>
          <w:szCs w:val="24"/>
        </w:rPr>
        <w:t xml:space="preserve">(skal kunne pege tilbage på de </w:t>
      </w:r>
      <w:r w:rsidR="00424DF1">
        <w:rPr>
          <w:rFonts w:ascii="Arial" w:hAnsi="Arial" w:cs="Arial"/>
          <w:sz w:val="24"/>
          <w:szCs w:val="24"/>
        </w:rPr>
        <w:t xml:space="preserve">originale </w:t>
      </w:r>
      <w:r>
        <w:rPr>
          <w:rFonts w:ascii="Arial" w:hAnsi="Arial" w:cs="Arial"/>
          <w:sz w:val="24"/>
          <w:szCs w:val="24"/>
        </w:rPr>
        <w:t>kontakter)</w:t>
      </w:r>
    </w:p>
    <w:p w:rsidR="006B2CF6" w:rsidRDefault="006B2CF6" w:rsidP="00796F01">
      <w:pPr>
        <w:pStyle w:val="Listeafsnit"/>
        <w:numPr>
          <w:ilvl w:val="0"/>
          <w:numId w:val="2"/>
        </w:numPr>
        <w:spacing w:after="0"/>
        <w:rPr>
          <w:rFonts w:ascii="Arial" w:hAnsi="Arial" w:cs="Arial"/>
          <w:sz w:val="24"/>
          <w:szCs w:val="24"/>
        </w:rPr>
      </w:pPr>
      <w:r>
        <w:rPr>
          <w:rFonts w:ascii="Arial" w:hAnsi="Arial" w:cs="Arial"/>
          <w:sz w:val="24"/>
          <w:szCs w:val="24"/>
        </w:rPr>
        <w:t xml:space="preserve">Bevare relation mellem </w:t>
      </w:r>
      <w:r w:rsidR="007D47C6">
        <w:rPr>
          <w:rFonts w:ascii="Arial" w:hAnsi="Arial" w:cs="Arial"/>
          <w:sz w:val="24"/>
          <w:szCs w:val="24"/>
        </w:rPr>
        <w:t>en indlæggelse</w:t>
      </w:r>
      <w:r w:rsidR="002B02ED">
        <w:rPr>
          <w:rFonts w:ascii="Arial" w:hAnsi="Arial" w:cs="Arial"/>
          <w:sz w:val="24"/>
          <w:szCs w:val="24"/>
        </w:rPr>
        <w:t xml:space="preserve"> eller ambulant kontakt</w:t>
      </w:r>
      <w:r>
        <w:rPr>
          <w:rFonts w:ascii="Arial" w:hAnsi="Arial" w:cs="Arial"/>
          <w:sz w:val="24"/>
          <w:szCs w:val="24"/>
        </w:rPr>
        <w:t xml:space="preserve"> og alle til</w:t>
      </w:r>
      <w:r w:rsidR="00CA047F">
        <w:rPr>
          <w:rFonts w:ascii="Arial" w:hAnsi="Arial" w:cs="Arial"/>
          <w:sz w:val="24"/>
          <w:szCs w:val="24"/>
        </w:rPr>
        <w:t xml:space="preserve"> d</w:t>
      </w:r>
      <w:r w:rsidR="002B02ED">
        <w:rPr>
          <w:rFonts w:ascii="Arial" w:hAnsi="Arial" w:cs="Arial"/>
          <w:sz w:val="24"/>
          <w:szCs w:val="24"/>
        </w:rPr>
        <w:t>isse</w:t>
      </w:r>
      <w:r w:rsidR="00CA047F">
        <w:rPr>
          <w:rFonts w:ascii="Arial" w:hAnsi="Arial" w:cs="Arial"/>
          <w:sz w:val="24"/>
          <w:szCs w:val="24"/>
        </w:rPr>
        <w:t xml:space="preserve"> til</w:t>
      </w:r>
      <w:r>
        <w:rPr>
          <w:rFonts w:ascii="Arial" w:hAnsi="Arial" w:cs="Arial"/>
          <w:sz w:val="24"/>
          <w:szCs w:val="24"/>
        </w:rPr>
        <w:t>knyttede procedurer og diagnoser</w:t>
      </w:r>
    </w:p>
    <w:p w:rsidR="00927B16" w:rsidRDefault="00927B16" w:rsidP="00796F01">
      <w:pPr>
        <w:pStyle w:val="Listeafsnit"/>
        <w:numPr>
          <w:ilvl w:val="0"/>
          <w:numId w:val="2"/>
        </w:numPr>
        <w:spacing w:after="0"/>
        <w:rPr>
          <w:rFonts w:ascii="Arial" w:hAnsi="Arial" w:cs="Arial"/>
          <w:sz w:val="24"/>
          <w:szCs w:val="24"/>
        </w:rPr>
      </w:pPr>
      <w:r>
        <w:rPr>
          <w:rFonts w:ascii="Arial" w:hAnsi="Arial" w:cs="Arial"/>
          <w:sz w:val="24"/>
          <w:szCs w:val="24"/>
        </w:rPr>
        <w:t>Historik på diagnosekoder (</w:t>
      </w:r>
      <w:r w:rsidR="00CA047F">
        <w:rPr>
          <w:rFonts w:ascii="Arial" w:hAnsi="Arial" w:cs="Arial"/>
          <w:sz w:val="24"/>
          <w:szCs w:val="24"/>
        </w:rPr>
        <w:t>en diagnose skal kunne pege tilbage på</w:t>
      </w:r>
      <w:r w:rsidR="008824FF">
        <w:rPr>
          <w:rFonts w:ascii="Arial" w:hAnsi="Arial" w:cs="Arial"/>
          <w:sz w:val="24"/>
          <w:szCs w:val="24"/>
        </w:rPr>
        <w:t xml:space="preserve"> den originale kontakt som den var tilknyttet</w:t>
      </w:r>
      <w:r>
        <w:rPr>
          <w:rFonts w:ascii="Arial" w:hAnsi="Arial" w:cs="Arial"/>
          <w:sz w:val="24"/>
          <w:szCs w:val="24"/>
        </w:rPr>
        <w:t>)</w:t>
      </w:r>
    </w:p>
    <w:p w:rsidR="00927B16" w:rsidRDefault="00927B16" w:rsidP="00796F01">
      <w:pPr>
        <w:pStyle w:val="Listeafsnit"/>
        <w:numPr>
          <w:ilvl w:val="0"/>
          <w:numId w:val="2"/>
        </w:numPr>
        <w:spacing w:after="0"/>
        <w:rPr>
          <w:rFonts w:ascii="Arial" w:hAnsi="Arial" w:cs="Arial"/>
          <w:sz w:val="24"/>
          <w:szCs w:val="24"/>
        </w:rPr>
      </w:pPr>
      <w:r>
        <w:rPr>
          <w:rFonts w:ascii="Arial" w:hAnsi="Arial" w:cs="Arial"/>
          <w:sz w:val="24"/>
          <w:szCs w:val="24"/>
        </w:rPr>
        <w:t xml:space="preserve">Historik på </w:t>
      </w:r>
      <w:r w:rsidR="006B2CF6">
        <w:rPr>
          <w:rFonts w:ascii="Arial" w:hAnsi="Arial" w:cs="Arial"/>
          <w:sz w:val="24"/>
          <w:szCs w:val="24"/>
        </w:rPr>
        <w:t>procedurer</w:t>
      </w:r>
      <w:r>
        <w:rPr>
          <w:rFonts w:ascii="Arial" w:hAnsi="Arial" w:cs="Arial"/>
          <w:sz w:val="24"/>
          <w:szCs w:val="24"/>
        </w:rPr>
        <w:t xml:space="preserve"> (</w:t>
      </w:r>
      <w:r w:rsidR="008824FF">
        <w:rPr>
          <w:rFonts w:ascii="Arial" w:hAnsi="Arial" w:cs="Arial"/>
          <w:sz w:val="24"/>
          <w:szCs w:val="24"/>
        </w:rPr>
        <w:t>en pro</w:t>
      </w:r>
      <w:r w:rsidR="008C427F">
        <w:rPr>
          <w:rFonts w:ascii="Arial" w:hAnsi="Arial" w:cs="Arial"/>
          <w:sz w:val="24"/>
          <w:szCs w:val="24"/>
        </w:rPr>
        <w:t>c</w:t>
      </w:r>
      <w:r w:rsidR="008824FF">
        <w:rPr>
          <w:rFonts w:ascii="Arial" w:hAnsi="Arial" w:cs="Arial"/>
          <w:sz w:val="24"/>
          <w:szCs w:val="24"/>
        </w:rPr>
        <w:t>edure skal kunne pege tilbage på den originale kontakt som den var tilknyttet</w:t>
      </w:r>
      <w:r>
        <w:rPr>
          <w:rFonts w:ascii="Arial" w:hAnsi="Arial" w:cs="Arial"/>
          <w:sz w:val="24"/>
          <w:szCs w:val="24"/>
        </w:rPr>
        <w:t>)</w:t>
      </w:r>
    </w:p>
    <w:p w:rsidR="00F27752" w:rsidRDefault="00F27752" w:rsidP="00796F01">
      <w:pPr>
        <w:pStyle w:val="Listeafsnit"/>
        <w:numPr>
          <w:ilvl w:val="0"/>
          <w:numId w:val="2"/>
        </w:numPr>
        <w:spacing w:after="0"/>
        <w:rPr>
          <w:rFonts w:ascii="Arial" w:hAnsi="Arial" w:cs="Arial"/>
          <w:sz w:val="24"/>
          <w:szCs w:val="24"/>
        </w:rPr>
      </w:pPr>
      <w:r>
        <w:rPr>
          <w:rFonts w:ascii="Arial" w:hAnsi="Arial" w:cs="Arial"/>
          <w:sz w:val="24"/>
          <w:szCs w:val="24"/>
        </w:rPr>
        <w:t>Det skal være muligt at tilknytte en diagnose eller en procedure til et cprnr</w:t>
      </w:r>
    </w:p>
    <w:p w:rsidR="005252CC" w:rsidRDefault="007C0F65" w:rsidP="00796F01">
      <w:pPr>
        <w:pStyle w:val="Listeafsnit"/>
        <w:numPr>
          <w:ilvl w:val="0"/>
          <w:numId w:val="2"/>
        </w:numPr>
        <w:spacing w:after="0"/>
        <w:rPr>
          <w:rFonts w:ascii="Arial" w:hAnsi="Arial" w:cs="Arial"/>
          <w:sz w:val="24"/>
          <w:szCs w:val="24"/>
        </w:rPr>
      </w:pPr>
      <w:r w:rsidRPr="004D7C5C">
        <w:rPr>
          <w:rFonts w:ascii="Arial" w:hAnsi="Arial" w:cs="Arial"/>
          <w:sz w:val="24"/>
          <w:szCs w:val="24"/>
        </w:rPr>
        <w:t xml:space="preserve">Det skal være muligt at opgøre antal sengedage </w:t>
      </w:r>
      <w:r>
        <w:rPr>
          <w:rFonts w:ascii="Arial" w:hAnsi="Arial" w:cs="Arial"/>
          <w:sz w:val="24"/>
          <w:szCs w:val="24"/>
        </w:rPr>
        <w:t>for en hvilken som helst given periode på landsplan, pr</w:t>
      </w:r>
      <w:r w:rsidR="008C427F">
        <w:rPr>
          <w:rFonts w:ascii="Arial" w:hAnsi="Arial" w:cs="Arial"/>
          <w:sz w:val="24"/>
          <w:szCs w:val="24"/>
        </w:rPr>
        <w:t>.</w:t>
      </w:r>
      <w:r>
        <w:rPr>
          <w:rFonts w:ascii="Arial" w:hAnsi="Arial" w:cs="Arial"/>
          <w:sz w:val="24"/>
          <w:szCs w:val="24"/>
        </w:rPr>
        <w:t xml:space="preserve"> region, </w:t>
      </w:r>
      <w:r w:rsidR="00CD6C25">
        <w:rPr>
          <w:rFonts w:ascii="Arial" w:hAnsi="Arial" w:cs="Arial"/>
          <w:sz w:val="24"/>
          <w:szCs w:val="24"/>
        </w:rPr>
        <w:t xml:space="preserve">pr. sygehus type (offentlig eller privat), </w:t>
      </w:r>
      <w:r>
        <w:rPr>
          <w:rFonts w:ascii="Arial" w:hAnsi="Arial" w:cs="Arial"/>
          <w:sz w:val="24"/>
          <w:szCs w:val="24"/>
        </w:rPr>
        <w:t>pr</w:t>
      </w:r>
      <w:r w:rsidR="00752386">
        <w:rPr>
          <w:rFonts w:ascii="Arial" w:hAnsi="Arial" w:cs="Arial"/>
          <w:sz w:val="24"/>
          <w:szCs w:val="24"/>
        </w:rPr>
        <w:t>.</w:t>
      </w:r>
      <w:r>
        <w:rPr>
          <w:rFonts w:ascii="Arial" w:hAnsi="Arial" w:cs="Arial"/>
          <w:sz w:val="24"/>
          <w:szCs w:val="24"/>
        </w:rPr>
        <w:t xml:space="preserve"> </w:t>
      </w:r>
      <w:r w:rsidR="003701BA">
        <w:rPr>
          <w:rFonts w:ascii="Arial" w:hAnsi="Arial" w:cs="Arial"/>
          <w:sz w:val="24"/>
          <w:szCs w:val="24"/>
        </w:rPr>
        <w:t>sygehus</w:t>
      </w:r>
      <w:r w:rsidR="00180DDB">
        <w:rPr>
          <w:rFonts w:ascii="Arial" w:hAnsi="Arial" w:cs="Arial"/>
          <w:sz w:val="24"/>
          <w:szCs w:val="24"/>
        </w:rPr>
        <w:t>, pr</w:t>
      </w:r>
      <w:r w:rsidR="008C427F">
        <w:rPr>
          <w:rFonts w:ascii="Arial" w:hAnsi="Arial" w:cs="Arial"/>
          <w:sz w:val="24"/>
          <w:szCs w:val="24"/>
        </w:rPr>
        <w:t>.</w:t>
      </w:r>
      <w:r w:rsidR="00180DDB">
        <w:rPr>
          <w:rFonts w:ascii="Arial" w:hAnsi="Arial" w:cs="Arial"/>
          <w:sz w:val="24"/>
          <w:szCs w:val="24"/>
        </w:rPr>
        <w:t xml:space="preserve"> afdeling, pr</w:t>
      </w:r>
      <w:r w:rsidR="008C427F">
        <w:rPr>
          <w:rFonts w:ascii="Arial" w:hAnsi="Arial" w:cs="Arial"/>
          <w:sz w:val="24"/>
          <w:szCs w:val="24"/>
        </w:rPr>
        <w:t>.</w:t>
      </w:r>
      <w:r w:rsidR="00180DDB">
        <w:rPr>
          <w:rFonts w:ascii="Arial" w:hAnsi="Arial" w:cs="Arial"/>
          <w:sz w:val="24"/>
          <w:szCs w:val="24"/>
        </w:rPr>
        <w:t xml:space="preserve"> HAI-type</w:t>
      </w:r>
      <w:r>
        <w:rPr>
          <w:rFonts w:ascii="Arial" w:hAnsi="Arial" w:cs="Arial"/>
          <w:sz w:val="24"/>
          <w:szCs w:val="24"/>
        </w:rPr>
        <w:t>, pr</w:t>
      </w:r>
      <w:r w:rsidR="008C427F">
        <w:rPr>
          <w:rFonts w:ascii="Arial" w:hAnsi="Arial" w:cs="Arial"/>
          <w:sz w:val="24"/>
          <w:szCs w:val="24"/>
        </w:rPr>
        <w:t>.</w:t>
      </w:r>
      <w:r>
        <w:rPr>
          <w:rFonts w:ascii="Arial" w:hAnsi="Arial" w:cs="Arial"/>
          <w:sz w:val="24"/>
          <w:szCs w:val="24"/>
        </w:rPr>
        <w:t xml:space="preserve"> afdelingsspeciale osv</w:t>
      </w:r>
      <w:r w:rsidR="00752386">
        <w:rPr>
          <w:rFonts w:ascii="Arial" w:hAnsi="Arial" w:cs="Arial"/>
          <w:sz w:val="24"/>
          <w:szCs w:val="24"/>
        </w:rPr>
        <w:t>.</w:t>
      </w:r>
      <w:r>
        <w:rPr>
          <w:rFonts w:ascii="Arial" w:hAnsi="Arial" w:cs="Arial"/>
          <w:sz w:val="24"/>
          <w:szCs w:val="24"/>
        </w:rPr>
        <w:t xml:space="preserve"> (nævner)</w:t>
      </w:r>
      <w:r w:rsidR="005252CC" w:rsidRPr="005252CC">
        <w:rPr>
          <w:rFonts w:ascii="Arial" w:hAnsi="Arial" w:cs="Arial"/>
          <w:sz w:val="24"/>
          <w:szCs w:val="24"/>
        </w:rPr>
        <w:t xml:space="preserve"> </w:t>
      </w:r>
    </w:p>
    <w:p w:rsidR="00CD1FF4" w:rsidRPr="00CB0B1A" w:rsidRDefault="005252CC" w:rsidP="00796F01">
      <w:pPr>
        <w:pStyle w:val="Listeafsnit"/>
        <w:numPr>
          <w:ilvl w:val="0"/>
          <w:numId w:val="2"/>
        </w:numPr>
        <w:spacing w:after="0"/>
        <w:rPr>
          <w:rFonts w:ascii="Arial" w:eastAsia="Times New Roman" w:hAnsi="Arial" w:cs="Arial"/>
          <w:sz w:val="24"/>
          <w:szCs w:val="24"/>
          <w:lang w:eastAsia="da-DK"/>
        </w:rPr>
      </w:pPr>
      <w:r w:rsidRPr="00CB0B1A">
        <w:rPr>
          <w:rFonts w:ascii="Arial" w:hAnsi="Arial" w:cs="Arial"/>
          <w:sz w:val="24"/>
          <w:szCs w:val="24"/>
        </w:rPr>
        <w:t>En fejllog</w:t>
      </w:r>
      <w:r w:rsidR="00CD1FF4" w:rsidRPr="00CB0B1A">
        <w:rPr>
          <w:rFonts w:ascii="Arial" w:hAnsi="Arial" w:cs="Arial"/>
          <w:sz w:val="24"/>
          <w:szCs w:val="24"/>
        </w:rPr>
        <w:t xml:space="preserve"> hvor der findes </w:t>
      </w:r>
      <w:r w:rsidR="00302E8B">
        <w:rPr>
          <w:rFonts w:ascii="Arial" w:eastAsia="Times New Roman" w:hAnsi="Arial" w:cs="Arial"/>
          <w:color w:val="000000"/>
          <w:sz w:val="24"/>
          <w:szCs w:val="24"/>
          <w:lang w:eastAsia="da-DK"/>
        </w:rPr>
        <w:t>recnum</w:t>
      </w:r>
      <w:r w:rsidR="00A67F6E" w:rsidRPr="00CB0B1A">
        <w:rPr>
          <w:rFonts w:ascii="Arial" w:eastAsia="Times New Roman" w:hAnsi="Arial" w:cs="Arial"/>
          <w:color w:val="000000"/>
          <w:sz w:val="24"/>
          <w:szCs w:val="24"/>
          <w:lang w:eastAsia="da-DK"/>
        </w:rPr>
        <w:t>, forretningsregel, der var grunden for registrering i fejlloggen, f</w:t>
      </w:r>
      <w:r w:rsidR="00CD1FF4" w:rsidRPr="00CB0B1A">
        <w:rPr>
          <w:rFonts w:ascii="Arial" w:eastAsia="Times New Roman" w:hAnsi="Arial" w:cs="Arial"/>
          <w:color w:val="000000"/>
          <w:sz w:val="24"/>
          <w:szCs w:val="24"/>
          <w:lang w:eastAsia="da-DK"/>
        </w:rPr>
        <w:t>ejlbeskrivelse</w:t>
      </w:r>
      <w:r w:rsidR="00A67F6E" w:rsidRPr="00CB0B1A">
        <w:rPr>
          <w:rFonts w:ascii="Arial" w:eastAsia="Times New Roman" w:hAnsi="Arial" w:cs="Arial"/>
          <w:color w:val="000000"/>
          <w:sz w:val="24"/>
          <w:szCs w:val="24"/>
          <w:lang w:eastAsia="da-DK"/>
        </w:rPr>
        <w:t xml:space="preserve"> og f</w:t>
      </w:r>
      <w:r w:rsidR="00CD1FF4" w:rsidRPr="00CB0B1A">
        <w:rPr>
          <w:rFonts w:ascii="Arial" w:eastAsia="Times New Roman" w:hAnsi="Arial" w:cs="Arial"/>
          <w:color w:val="000000"/>
          <w:sz w:val="24"/>
          <w:szCs w:val="24"/>
          <w:lang w:eastAsia="da-DK"/>
        </w:rPr>
        <w:t>ejltidspunkt</w:t>
      </w:r>
      <w:r w:rsidR="00CB0B1A" w:rsidRPr="00CB0B1A">
        <w:rPr>
          <w:rFonts w:ascii="Arial" w:eastAsia="Times New Roman" w:hAnsi="Arial" w:cs="Arial"/>
          <w:color w:val="000000"/>
          <w:sz w:val="24"/>
          <w:szCs w:val="24"/>
          <w:lang w:eastAsia="da-DK"/>
        </w:rPr>
        <w:t>. Hvis en reg</w:t>
      </w:r>
      <w:r w:rsidR="00302E8B">
        <w:rPr>
          <w:rFonts w:ascii="Arial" w:eastAsia="Times New Roman" w:hAnsi="Arial" w:cs="Arial"/>
          <w:color w:val="000000"/>
          <w:sz w:val="24"/>
          <w:szCs w:val="24"/>
          <w:lang w:eastAsia="da-DK"/>
        </w:rPr>
        <w:t>el</w:t>
      </w:r>
      <w:r w:rsidR="00CB0B1A" w:rsidRPr="00CB0B1A">
        <w:rPr>
          <w:rFonts w:ascii="Arial" w:eastAsia="Times New Roman" w:hAnsi="Arial" w:cs="Arial"/>
          <w:color w:val="000000"/>
          <w:sz w:val="24"/>
          <w:szCs w:val="24"/>
          <w:lang w:eastAsia="da-DK"/>
        </w:rPr>
        <w:t xml:space="preserve"> </w:t>
      </w:r>
      <w:r w:rsidR="00302E8B" w:rsidRPr="00CB0B1A">
        <w:rPr>
          <w:rFonts w:ascii="Arial" w:eastAsia="Times New Roman" w:hAnsi="Arial" w:cs="Arial"/>
          <w:color w:val="000000"/>
          <w:sz w:val="24"/>
          <w:szCs w:val="24"/>
          <w:lang w:eastAsia="da-DK"/>
        </w:rPr>
        <w:t>bl</w:t>
      </w:r>
      <w:r w:rsidR="00302E8B">
        <w:rPr>
          <w:rFonts w:ascii="Arial" w:eastAsia="Times New Roman" w:hAnsi="Arial" w:cs="Arial"/>
          <w:color w:val="000000"/>
          <w:sz w:val="24"/>
          <w:szCs w:val="24"/>
          <w:lang w:eastAsia="da-DK"/>
        </w:rPr>
        <w:t>i</w:t>
      </w:r>
      <w:r w:rsidR="00302E8B" w:rsidRPr="00CB0B1A">
        <w:rPr>
          <w:rFonts w:ascii="Arial" w:eastAsia="Times New Roman" w:hAnsi="Arial" w:cs="Arial"/>
          <w:color w:val="000000"/>
          <w:sz w:val="24"/>
          <w:szCs w:val="24"/>
          <w:lang w:eastAsia="da-DK"/>
        </w:rPr>
        <w:t>v</w:t>
      </w:r>
      <w:r w:rsidR="00302E8B">
        <w:rPr>
          <w:rFonts w:ascii="Arial" w:eastAsia="Times New Roman" w:hAnsi="Arial" w:cs="Arial"/>
          <w:color w:val="000000"/>
          <w:sz w:val="24"/>
          <w:szCs w:val="24"/>
          <w:lang w:eastAsia="da-DK"/>
        </w:rPr>
        <w:t>er</w:t>
      </w:r>
      <w:r w:rsidR="00302E8B" w:rsidRPr="00CB0B1A">
        <w:rPr>
          <w:rFonts w:ascii="Arial" w:eastAsia="Times New Roman" w:hAnsi="Arial" w:cs="Arial"/>
          <w:color w:val="000000"/>
          <w:sz w:val="24"/>
          <w:szCs w:val="24"/>
          <w:lang w:eastAsia="da-DK"/>
        </w:rPr>
        <w:t xml:space="preserve"> </w:t>
      </w:r>
      <w:r w:rsidR="00CB0B1A" w:rsidRPr="00CB0B1A">
        <w:rPr>
          <w:rFonts w:ascii="Arial" w:eastAsia="Times New Roman" w:hAnsi="Arial" w:cs="Arial"/>
          <w:color w:val="000000"/>
          <w:sz w:val="24"/>
          <w:szCs w:val="24"/>
          <w:lang w:eastAsia="da-DK"/>
        </w:rPr>
        <w:t xml:space="preserve">lavet, der retter en del af records i fejlloggen, så </w:t>
      </w:r>
      <w:r w:rsidR="003064AA">
        <w:rPr>
          <w:rFonts w:ascii="Arial" w:eastAsia="Times New Roman" w:hAnsi="Arial" w:cs="Arial"/>
          <w:color w:val="000000"/>
          <w:sz w:val="24"/>
          <w:szCs w:val="24"/>
          <w:lang w:eastAsia="da-DK"/>
        </w:rPr>
        <w:t>skal det være muligt at markere det manuelt (vha en status felt)</w:t>
      </w:r>
      <w:r w:rsidR="00CB0B1A" w:rsidRPr="00CB0B1A">
        <w:rPr>
          <w:rFonts w:ascii="Arial" w:eastAsia="Times New Roman" w:hAnsi="Arial" w:cs="Arial"/>
          <w:color w:val="000000"/>
          <w:sz w:val="24"/>
          <w:szCs w:val="24"/>
          <w:lang w:eastAsia="da-DK"/>
        </w:rPr>
        <w:t>.</w:t>
      </w:r>
    </w:p>
    <w:p w:rsidR="00A16E53" w:rsidRDefault="005252CC" w:rsidP="00796F01">
      <w:pPr>
        <w:pStyle w:val="Listeafsnit"/>
        <w:numPr>
          <w:ilvl w:val="0"/>
          <w:numId w:val="2"/>
        </w:numPr>
        <w:spacing w:after="0"/>
        <w:rPr>
          <w:rFonts w:ascii="Arial" w:hAnsi="Arial" w:cs="Arial"/>
          <w:sz w:val="24"/>
          <w:szCs w:val="24"/>
        </w:rPr>
      </w:pPr>
      <w:r>
        <w:rPr>
          <w:rFonts w:ascii="Arial" w:hAnsi="Arial" w:cs="Arial"/>
          <w:sz w:val="24"/>
          <w:szCs w:val="24"/>
        </w:rPr>
        <w:t xml:space="preserve">Overvågning </w:t>
      </w:r>
      <w:r w:rsidR="006B2A8D">
        <w:rPr>
          <w:rFonts w:ascii="Arial" w:hAnsi="Arial" w:cs="Arial"/>
          <w:sz w:val="24"/>
          <w:szCs w:val="24"/>
        </w:rPr>
        <w:t xml:space="preserve">med aggregerede data </w:t>
      </w:r>
      <w:r>
        <w:rPr>
          <w:rFonts w:ascii="Arial" w:hAnsi="Arial" w:cs="Arial"/>
          <w:sz w:val="24"/>
          <w:szCs w:val="24"/>
        </w:rPr>
        <w:t>over indlæsningsforløb</w:t>
      </w:r>
      <w:r w:rsidR="00A16E53">
        <w:rPr>
          <w:rFonts w:ascii="Arial" w:hAnsi="Arial" w:cs="Arial"/>
          <w:sz w:val="24"/>
          <w:szCs w:val="24"/>
        </w:rPr>
        <w:t xml:space="preserve"> i to dele:</w:t>
      </w:r>
    </w:p>
    <w:p w:rsidR="00A16E53" w:rsidRDefault="00A16E53" w:rsidP="00A16E53">
      <w:pPr>
        <w:pStyle w:val="Listeafsnit"/>
        <w:numPr>
          <w:ilvl w:val="1"/>
          <w:numId w:val="2"/>
        </w:numPr>
        <w:spacing w:after="0"/>
        <w:rPr>
          <w:rFonts w:ascii="Arial" w:hAnsi="Arial" w:cs="Arial"/>
          <w:sz w:val="24"/>
          <w:szCs w:val="24"/>
        </w:rPr>
      </w:pPr>
      <w:r>
        <w:rPr>
          <w:rFonts w:ascii="Arial" w:hAnsi="Arial" w:cs="Arial"/>
          <w:sz w:val="24"/>
          <w:szCs w:val="24"/>
        </w:rPr>
        <w:t>Overordnet indlæsnings</w:t>
      </w:r>
      <w:r w:rsidR="005252CC">
        <w:rPr>
          <w:rFonts w:ascii="Arial" w:hAnsi="Arial" w:cs="Arial"/>
          <w:sz w:val="24"/>
          <w:szCs w:val="24"/>
        </w:rPr>
        <w:t xml:space="preserve">statistik </w:t>
      </w:r>
      <w:r w:rsidR="00A309C2">
        <w:rPr>
          <w:rFonts w:ascii="Arial" w:hAnsi="Arial" w:cs="Arial"/>
          <w:sz w:val="24"/>
          <w:szCs w:val="24"/>
        </w:rPr>
        <w:t xml:space="preserve">som viser generelle parametre </w:t>
      </w:r>
      <w:r w:rsidR="00454981">
        <w:rPr>
          <w:rFonts w:ascii="Arial" w:hAnsi="Arial" w:cs="Arial"/>
          <w:sz w:val="24"/>
          <w:szCs w:val="24"/>
        </w:rPr>
        <w:t xml:space="preserve">for en indlæsning. </w:t>
      </w:r>
      <w:r w:rsidR="005252CC">
        <w:rPr>
          <w:rFonts w:ascii="Arial" w:hAnsi="Arial" w:cs="Arial"/>
          <w:sz w:val="24"/>
          <w:szCs w:val="24"/>
        </w:rPr>
        <w:t xml:space="preserve"> </w:t>
      </w:r>
    </w:p>
    <w:p w:rsidR="003B6825" w:rsidRDefault="00A16E53" w:rsidP="003B6825">
      <w:pPr>
        <w:pStyle w:val="Listeafsnit"/>
        <w:numPr>
          <w:ilvl w:val="1"/>
          <w:numId w:val="2"/>
        </w:numPr>
        <w:spacing w:after="0"/>
        <w:rPr>
          <w:rFonts w:ascii="Arial" w:hAnsi="Arial" w:cs="Arial"/>
          <w:sz w:val="24"/>
          <w:szCs w:val="24"/>
        </w:rPr>
      </w:pPr>
      <w:r w:rsidRPr="003B6825">
        <w:rPr>
          <w:rFonts w:ascii="Arial" w:hAnsi="Arial" w:cs="Arial"/>
          <w:sz w:val="24"/>
          <w:szCs w:val="24"/>
        </w:rPr>
        <w:t xml:space="preserve">Indlæsningsstatistik på hvor ofte </w:t>
      </w:r>
      <w:r w:rsidR="004638F0" w:rsidRPr="003B6825">
        <w:rPr>
          <w:rFonts w:ascii="Arial" w:hAnsi="Arial" w:cs="Arial"/>
          <w:sz w:val="24"/>
          <w:szCs w:val="24"/>
        </w:rPr>
        <w:t>de forskellige forretningsregler bliver brugt</w:t>
      </w:r>
      <w:r w:rsidR="00A309C2" w:rsidRPr="003B6825">
        <w:rPr>
          <w:rFonts w:ascii="Arial" w:hAnsi="Arial" w:cs="Arial"/>
          <w:sz w:val="24"/>
          <w:szCs w:val="24"/>
        </w:rPr>
        <w:t xml:space="preserve"> per kørsel.</w:t>
      </w:r>
      <w:r w:rsidR="004638F0" w:rsidRPr="003B6825">
        <w:rPr>
          <w:rFonts w:ascii="Arial" w:hAnsi="Arial" w:cs="Arial"/>
          <w:sz w:val="24"/>
          <w:szCs w:val="24"/>
        </w:rPr>
        <w:t xml:space="preserve"> </w:t>
      </w:r>
    </w:p>
    <w:p w:rsidR="006B2A8D" w:rsidRPr="003B6825" w:rsidRDefault="006B2A8D" w:rsidP="003B6825">
      <w:pPr>
        <w:spacing w:after="0"/>
        <w:ind w:left="1080"/>
        <w:rPr>
          <w:rFonts w:ascii="Arial" w:hAnsi="Arial" w:cs="Arial"/>
          <w:sz w:val="24"/>
          <w:szCs w:val="24"/>
        </w:rPr>
      </w:pPr>
      <w:r w:rsidRPr="003B6825">
        <w:rPr>
          <w:rFonts w:ascii="Arial" w:hAnsi="Arial" w:cs="Arial"/>
          <w:sz w:val="24"/>
          <w:szCs w:val="24"/>
        </w:rPr>
        <w:t xml:space="preserve">Statistik data skal gemmes i databasen. </w:t>
      </w:r>
    </w:p>
    <w:p w:rsidR="000C361E" w:rsidRDefault="003B6825" w:rsidP="00796F01">
      <w:pPr>
        <w:pStyle w:val="Listeafsnit"/>
        <w:numPr>
          <w:ilvl w:val="0"/>
          <w:numId w:val="2"/>
        </w:numPr>
        <w:spacing w:after="0"/>
        <w:rPr>
          <w:rFonts w:ascii="Arial" w:hAnsi="Arial" w:cs="Arial"/>
          <w:sz w:val="24"/>
          <w:szCs w:val="24"/>
        </w:rPr>
      </w:pPr>
      <w:r>
        <w:rPr>
          <w:rFonts w:ascii="Arial" w:hAnsi="Arial" w:cs="Arial"/>
          <w:sz w:val="24"/>
          <w:szCs w:val="24"/>
        </w:rPr>
        <w:t xml:space="preserve">Overvågningen skal præsenteres på en administrationsside </w:t>
      </w:r>
      <w:r w:rsidR="000C361E">
        <w:rPr>
          <w:rFonts w:ascii="Arial" w:hAnsi="Arial" w:cs="Arial"/>
          <w:sz w:val="24"/>
          <w:szCs w:val="24"/>
        </w:rPr>
        <w:t xml:space="preserve">med mulighed for at lave en schedule </w:t>
      </w:r>
      <w:r>
        <w:rPr>
          <w:rFonts w:ascii="Arial" w:hAnsi="Arial" w:cs="Arial"/>
          <w:sz w:val="24"/>
          <w:szCs w:val="24"/>
        </w:rPr>
        <w:t xml:space="preserve">af </w:t>
      </w:r>
      <w:r w:rsidR="000C361E">
        <w:rPr>
          <w:rFonts w:ascii="Arial" w:hAnsi="Arial" w:cs="Arial"/>
          <w:sz w:val="24"/>
          <w:szCs w:val="24"/>
        </w:rPr>
        <w:t>batchjobs samt start og stop af disse.</w:t>
      </w:r>
    </w:p>
    <w:p w:rsidR="007C0F65" w:rsidRDefault="007C0F65" w:rsidP="00796F01">
      <w:pPr>
        <w:pStyle w:val="Listeafsnit"/>
        <w:spacing w:after="0"/>
        <w:rPr>
          <w:rFonts w:ascii="Arial" w:hAnsi="Arial" w:cs="Arial"/>
          <w:sz w:val="24"/>
          <w:szCs w:val="24"/>
        </w:rPr>
      </w:pPr>
    </w:p>
    <w:p w:rsidR="007C0F65" w:rsidRDefault="001F218B" w:rsidP="00796F01">
      <w:pPr>
        <w:spacing w:after="0"/>
        <w:rPr>
          <w:rFonts w:ascii="Arial" w:hAnsi="Arial" w:cs="Arial"/>
          <w:sz w:val="24"/>
          <w:szCs w:val="24"/>
        </w:rPr>
      </w:pPr>
      <w:r>
        <w:rPr>
          <w:rFonts w:ascii="Arial" w:hAnsi="Arial" w:cs="Arial"/>
          <w:sz w:val="24"/>
          <w:szCs w:val="24"/>
        </w:rPr>
        <w:t>Når</w:t>
      </w:r>
      <w:r w:rsidR="007C0F65">
        <w:rPr>
          <w:rFonts w:ascii="Arial" w:hAnsi="Arial" w:cs="Arial"/>
          <w:sz w:val="24"/>
          <w:szCs w:val="24"/>
        </w:rPr>
        <w:t xml:space="preserve"> </w:t>
      </w:r>
      <w:r w:rsidR="008C427F">
        <w:rPr>
          <w:rFonts w:ascii="Arial" w:hAnsi="Arial" w:cs="Arial"/>
          <w:sz w:val="24"/>
          <w:szCs w:val="24"/>
        </w:rPr>
        <w:t>indlæggelses-</w:t>
      </w:r>
      <w:r w:rsidR="007C0F65">
        <w:rPr>
          <w:rFonts w:ascii="Arial" w:hAnsi="Arial" w:cs="Arial"/>
          <w:sz w:val="24"/>
          <w:szCs w:val="24"/>
        </w:rPr>
        <w:t>datamodel</w:t>
      </w:r>
      <w:r>
        <w:rPr>
          <w:rFonts w:ascii="Arial" w:hAnsi="Arial" w:cs="Arial"/>
          <w:sz w:val="24"/>
          <w:szCs w:val="24"/>
        </w:rPr>
        <w:t>len</w:t>
      </w:r>
      <w:r w:rsidR="007C0F65">
        <w:rPr>
          <w:rFonts w:ascii="Arial" w:hAnsi="Arial" w:cs="Arial"/>
          <w:sz w:val="24"/>
          <w:szCs w:val="24"/>
        </w:rPr>
        <w:t xml:space="preserve"> er koblet med </w:t>
      </w:r>
      <w:r w:rsidR="00D87A3B">
        <w:rPr>
          <w:rFonts w:ascii="Arial" w:hAnsi="Arial" w:cs="Arial"/>
          <w:sz w:val="24"/>
          <w:szCs w:val="24"/>
        </w:rPr>
        <w:t>MiBa og medicindata skal det være muligt at:</w:t>
      </w:r>
    </w:p>
    <w:p w:rsidR="00D87A3B" w:rsidRDefault="00D87A3B" w:rsidP="00796F01">
      <w:pPr>
        <w:pStyle w:val="Listeafsnit"/>
        <w:numPr>
          <w:ilvl w:val="0"/>
          <w:numId w:val="2"/>
        </w:numPr>
        <w:spacing w:after="0"/>
        <w:rPr>
          <w:rFonts w:ascii="Arial" w:hAnsi="Arial" w:cs="Arial"/>
          <w:sz w:val="24"/>
          <w:szCs w:val="24"/>
        </w:rPr>
      </w:pPr>
      <w:r>
        <w:rPr>
          <w:rFonts w:ascii="Arial" w:hAnsi="Arial" w:cs="Arial"/>
          <w:sz w:val="24"/>
          <w:szCs w:val="24"/>
        </w:rPr>
        <w:t>Lave algoritmer, der identificerer de 4 HAI-typer (case-definitioner).</w:t>
      </w:r>
    </w:p>
    <w:p w:rsidR="007C0F65" w:rsidRDefault="007C0F65" w:rsidP="00796F01">
      <w:pPr>
        <w:pStyle w:val="Listeafsnit"/>
        <w:numPr>
          <w:ilvl w:val="0"/>
          <w:numId w:val="2"/>
        </w:numPr>
        <w:spacing w:after="0"/>
        <w:rPr>
          <w:rFonts w:ascii="Arial" w:hAnsi="Arial" w:cs="Arial"/>
          <w:sz w:val="24"/>
          <w:szCs w:val="24"/>
        </w:rPr>
      </w:pPr>
      <w:r>
        <w:rPr>
          <w:rFonts w:ascii="Arial" w:hAnsi="Arial" w:cs="Arial"/>
          <w:sz w:val="24"/>
          <w:szCs w:val="24"/>
        </w:rPr>
        <w:t>Skelne i mellem et antal HAI-typer</w:t>
      </w:r>
      <w:r w:rsidR="00454F89">
        <w:rPr>
          <w:rFonts w:ascii="Arial" w:hAnsi="Arial" w:cs="Arial"/>
          <w:sz w:val="24"/>
          <w:szCs w:val="24"/>
        </w:rPr>
        <w:t>.</w:t>
      </w:r>
    </w:p>
    <w:p w:rsidR="00927B16" w:rsidRDefault="00D87A3B" w:rsidP="00796F01">
      <w:pPr>
        <w:pStyle w:val="Listeafsnit"/>
        <w:numPr>
          <w:ilvl w:val="0"/>
          <w:numId w:val="2"/>
        </w:numPr>
        <w:spacing w:after="0"/>
        <w:rPr>
          <w:rFonts w:ascii="Arial" w:hAnsi="Arial" w:cs="Arial"/>
          <w:sz w:val="24"/>
          <w:szCs w:val="24"/>
        </w:rPr>
      </w:pPr>
      <w:r>
        <w:rPr>
          <w:rFonts w:ascii="Arial" w:hAnsi="Arial" w:cs="Arial"/>
          <w:sz w:val="24"/>
          <w:szCs w:val="24"/>
        </w:rPr>
        <w:t>O</w:t>
      </w:r>
      <w:r w:rsidR="00927B16">
        <w:rPr>
          <w:rFonts w:ascii="Arial" w:hAnsi="Arial" w:cs="Arial"/>
          <w:sz w:val="24"/>
          <w:szCs w:val="24"/>
        </w:rPr>
        <w:t>pgøre antallet af HAI for en hvilken som helst given periode på landsplan</w:t>
      </w:r>
      <w:r w:rsidR="0090779A">
        <w:rPr>
          <w:rFonts w:ascii="Arial" w:hAnsi="Arial" w:cs="Arial"/>
          <w:sz w:val="24"/>
          <w:szCs w:val="24"/>
        </w:rPr>
        <w:t>,</w:t>
      </w:r>
      <w:r w:rsidR="00927B16">
        <w:rPr>
          <w:rFonts w:ascii="Arial" w:hAnsi="Arial" w:cs="Arial"/>
          <w:sz w:val="24"/>
          <w:szCs w:val="24"/>
        </w:rPr>
        <w:t xml:space="preserve"> pr</w:t>
      </w:r>
      <w:r w:rsidR="00752386">
        <w:rPr>
          <w:rFonts w:ascii="Arial" w:hAnsi="Arial" w:cs="Arial"/>
          <w:sz w:val="24"/>
          <w:szCs w:val="24"/>
        </w:rPr>
        <w:t>.</w:t>
      </w:r>
      <w:r w:rsidR="00927B16">
        <w:rPr>
          <w:rFonts w:ascii="Arial" w:hAnsi="Arial" w:cs="Arial"/>
          <w:sz w:val="24"/>
          <w:szCs w:val="24"/>
        </w:rPr>
        <w:t xml:space="preserve"> re</w:t>
      </w:r>
      <w:r w:rsidR="00D82C2B">
        <w:rPr>
          <w:rFonts w:ascii="Arial" w:hAnsi="Arial" w:cs="Arial"/>
          <w:sz w:val="24"/>
          <w:szCs w:val="24"/>
        </w:rPr>
        <w:t>gion</w:t>
      </w:r>
      <w:r w:rsidR="00752386">
        <w:rPr>
          <w:rFonts w:ascii="Arial" w:hAnsi="Arial" w:cs="Arial"/>
          <w:sz w:val="24"/>
          <w:szCs w:val="24"/>
        </w:rPr>
        <w:t>,</w:t>
      </w:r>
      <w:r w:rsidR="00CD6C25">
        <w:rPr>
          <w:rFonts w:ascii="Arial" w:hAnsi="Arial" w:cs="Arial"/>
          <w:sz w:val="24"/>
          <w:szCs w:val="24"/>
        </w:rPr>
        <w:t xml:space="preserve"> pr. sygehus type (offentlig eller privat),</w:t>
      </w:r>
      <w:r w:rsidR="00D82C2B">
        <w:rPr>
          <w:rFonts w:ascii="Arial" w:hAnsi="Arial" w:cs="Arial"/>
          <w:sz w:val="24"/>
          <w:szCs w:val="24"/>
        </w:rPr>
        <w:t xml:space="preserve"> pr</w:t>
      </w:r>
      <w:r w:rsidR="00752386">
        <w:rPr>
          <w:rFonts w:ascii="Arial" w:hAnsi="Arial" w:cs="Arial"/>
          <w:sz w:val="24"/>
          <w:szCs w:val="24"/>
        </w:rPr>
        <w:t>.</w:t>
      </w:r>
      <w:r w:rsidR="00D82C2B">
        <w:rPr>
          <w:rFonts w:ascii="Arial" w:hAnsi="Arial" w:cs="Arial"/>
          <w:sz w:val="24"/>
          <w:szCs w:val="24"/>
        </w:rPr>
        <w:t xml:space="preserve"> </w:t>
      </w:r>
      <w:r w:rsidR="003701BA">
        <w:rPr>
          <w:rFonts w:ascii="Arial" w:hAnsi="Arial" w:cs="Arial"/>
          <w:sz w:val="24"/>
          <w:szCs w:val="24"/>
        </w:rPr>
        <w:t>sygehus</w:t>
      </w:r>
      <w:r w:rsidR="0090779A">
        <w:rPr>
          <w:rFonts w:ascii="Arial" w:hAnsi="Arial" w:cs="Arial"/>
          <w:sz w:val="24"/>
          <w:szCs w:val="24"/>
        </w:rPr>
        <w:t>,</w:t>
      </w:r>
      <w:r w:rsidR="00D82C2B">
        <w:rPr>
          <w:rFonts w:ascii="Arial" w:hAnsi="Arial" w:cs="Arial"/>
          <w:sz w:val="24"/>
          <w:szCs w:val="24"/>
        </w:rPr>
        <w:t xml:space="preserve"> pr</w:t>
      </w:r>
      <w:r w:rsidR="00752386">
        <w:rPr>
          <w:rFonts w:ascii="Arial" w:hAnsi="Arial" w:cs="Arial"/>
          <w:sz w:val="24"/>
          <w:szCs w:val="24"/>
        </w:rPr>
        <w:t>.</w:t>
      </w:r>
      <w:r w:rsidR="00D82C2B">
        <w:rPr>
          <w:rFonts w:ascii="Arial" w:hAnsi="Arial" w:cs="Arial"/>
          <w:sz w:val="24"/>
          <w:szCs w:val="24"/>
        </w:rPr>
        <w:t xml:space="preserve"> afdeling</w:t>
      </w:r>
      <w:r w:rsidR="0090779A">
        <w:rPr>
          <w:rFonts w:ascii="Arial" w:hAnsi="Arial" w:cs="Arial"/>
          <w:sz w:val="24"/>
          <w:szCs w:val="24"/>
        </w:rPr>
        <w:t>,</w:t>
      </w:r>
      <w:r w:rsidR="00D82C2B">
        <w:rPr>
          <w:rFonts w:ascii="Arial" w:hAnsi="Arial" w:cs="Arial"/>
          <w:sz w:val="24"/>
          <w:szCs w:val="24"/>
        </w:rPr>
        <w:t xml:space="preserve"> pr</w:t>
      </w:r>
      <w:r w:rsidR="008C427F">
        <w:rPr>
          <w:rFonts w:ascii="Arial" w:hAnsi="Arial" w:cs="Arial"/>
          <w:sz w:val="24"/>
          <w:szCs w:val="24"/>
        </w:rPr>
        <w:t>.</w:t>
      </w:r>
      <w:r w:rsidR="00D82C2B">
        <w:rPr>
          <w:rFonts w:ascii="Arial" w:hAnsi="Arial" w:cs="Arial"/>
          <w:sz w:val="24"/>
          <w:szCs w:val="24"/>
        </w:rPr>
        <w:t xml:space="preserve"> HAI-type</w:t>
      </w:r>
      <w:r w:rsidR="0090779A">
        <w:rPr>
          <w:rFonts w:ascii="Arial" w:hAnsi="Arial" w:cs="Arial"/>
          <w:sz w:val="24"/>
          <w:szCs w:val="24"/>
        </w:rPr>
        <w:t>,</w:t>
      </w:r>
      <w:r w:rsidR="00D82C2B">
        <w:rPr>
          <w:rFonts w:ascii="Arial" w:hAnsi="Arial" w:cs="Arial"/>
          <w:sz w:val="24"/>
          <w:szCs w:val="24"/>
        </w:rPr>
        <w:t xml:space="preserve"> p</w:t>
      </w:r>
      <w:r w:rsidR="0090779A">
        <w:rPr>
          <w:rFonts w:ascii="Arial" w:hAnsi="Arial" w:cs="Arial"/>
          <w:sz w:val="24"/>
          <w:szCs w:val="24"/>
        </w:rPr>
        <w:t>r</w:t>
      </w:r>
      <w:r w:rsidR="008C427F">
        <w:rPr>
          <w:rFonts w:ascii="Arial" w:hAnsi="Arial" w:cs="Arial"/>
          <w:sz w:val="24"/>
          <w:szCs w:val="24"/>
        </w:rPr>
        <w:t>.</w:t>
      </w:r>
      <w:r w:rsidR="0090779A">
        <w:rPr>
          <w:rFonts w:ascii="Arial" w:hAnsi="Arial" w:cs="Arial"/>
          <w:sz w:val="24"/>
          <w:szCs w:val="24"/>
        </w:rPr>
        <w:t xml:space="preserve"> afdelingsspeciale osv</w:t>
      </w:r>
      <w:r w:rsidR="008C427F">
        <w:rPr>
          <w:rFonts w:ascii="Arial" w:hAnsi="Arial" w:cs="Arial"/>
          <w:sz w:val="24"/>
          <w:szCs w:val="24"/>
        </w:rPr>
        <w:t>.</w:t>
      </w:r>
      <w:r w:rsidR="0090779A">
        <w:rPr>
          <w:rFonts w:ascii="Arial" w:hAnsi="Arial" w:cs="Arial"/>
          <w:sz w:val="24"/>
          <w:szCs w:val="24"/>
        </w:rPr>
        <w:t xml:space="preserve"> (tæller)</w:t>
      </w:r>
    </w:p>
    <w:p w:rsidR="004D7C5C" w:rsidRDefault="001F218B" w:rsidP="00796F01">
      <w:pPr>
        <w:pStyle w:val="Listeafsnit"/>
        <w:numPr>
          <w:ilvl w:val="0"/>
          <w:numId w:val="2"/>
        </w:numPr>
        <w:spacing w:after="0"/>
        <w:rPr>
          <w:rFonts w:ascii="Arial" w:hAnsi="Arial" w:cs="Arial"/>
          <w:sz w:val="24"/>
          <w:szCs w:val="24"/>
        </w:rPr>
      </w:pPr>
      <w:r>
        <w:rPr>
          <w:rFonts w:ascii="Arial" w:hAnsi="Arial" w:cs="Arial"/>
          <w:sz w:val="24"/>
          <w:szCs w:val="24"/>
        </w:rPr>
        <w:t>L</w:t>
      </w:r>
      <w:r w:rsidR="00FE06F7" w:rsidRPr="00702070">
        <w:rPr>
          <w:rFonts w:ascii="Arial" w:hAnsi="Arial" w:cs="Arial"/>
          <w:sz w:val="24"/>
          <w:szCs w:val="24"/>
        </w:rPr>
        <w:t xml:space="preserve">ave et udtræk med </w:t>
      </w:r>
      <w:r w:rsidR="00691127">
        <w:rPr>
          <w:rFonts w:ascii="Arial" w:hAnsi="Arial" w:cs="Arial"/>
          <w:sz w:val="24"/>
          <w:szCs w:val="24"/>
        </w:rPr>
        <w:t>personh</w:t>
      </w:r>
      <w:r w:rsidR="00691127" w:rsidRPr="00702070">
        <w:rPr>
          <w:rFonts w:ascii="Arial" w:hAnsi="Arial" w:cs="Arial"/>
          <w:sz w:val="24"/>
          <w:szCs w:val="24"/>
        </w:rPr>
        <w:t>enførb</w:t>
      </w:r>
      <w:r w:rsidR="00691127">
        <w:rPr>
          <w:rFonts w:ascii="Arial" w:hAnsi="Arial" w:cs="Arial"/>
          <w:sz w:val="24"/>
          <w:szCs w:val="24"/>
        </w:rPr>
        <w:t>a</w:t>
      </w:r>
      <w:r w:rsidR="00691127" w:rsidRPr="00702070">
        <w:rPr>
          <w:rFonts w:ascii="Arial" w:hAnsi="Arial" w:cs="Arial"/>
          <w:sz w:val="24"/>
          <w:szCs w:val="24"/>
        </w:rPr>
        <w:t>re</w:t>
      </w:r>
      <w:r w:rsidR="00FE06F7" w:rsidRPr="00702070">
        <w:rPr>
          <w:rFonts w:ascii="Arial" w:hAnsi="Arial" w:cs="Arial"/>
          <w:sz w:val="24"/>
          <w:szCs w:val="24"/>
        </w:rPr>
        <w:t xml:space="preserve"> data </w:t>
      </w:r>
      <w:r w:rsidR="009E32A1">
        <w:rPr>
          <w:rFonts w:ascii="Arial" w:hAnsi="Arial" w:cs="Arial"/>
          <w:sz w:val="24"/>
          <w:szCs w:val="24"/>
        </w:rPr>
        <w:t>pr</w:t>
      </w:r>
      <w:r w:rsidR="00752386">
        <w:rPr>
          <w:rFonts w:ascii="Arial" w:hAnsi="Arial" w:cs="Arial"/>
          <w:sz w:val="24"/>
          <w:szCs w:val="24"/>
        </w:rPr>
        <w:t>.</w:t>
      </w:r>
      <w:r w:rsidR="009E32A1">
        <w:rPr>
          <w:rFonts w:ascii="Arial" w:hAnsi="Arial" w:cs="Arial"/>
          <w:sz w:val="24"/>
          <w:szCs w:val="24"/>
        </w:rPr>
        <w:t xml:space="preserve"> region,</w:t>
      </w:r>
      <w:r w:rsidR="00CD6C25">
        <w:rPr>
          <w:rFonts w:ascii="Arial" w:hAnsi="Arial" w:cs="Arial"/>
          <w:sz w:val="24"/>
          <w:szCs w:val="24"/>
        </w:rPr>
        <w:t xml:space="preserve"> pr. sygehus type (offentlig eller privat),</w:t>
      </w:r>
      <w:r w:rsidR="009E32A1">
        <w:rPr>
          <w:rFonts w:ascii="Arial" w:hAnsi="Arial" w:cs="Arial"/>
          <w:sz w:val="24"/>
          <w:szCs w:val="24"/>
        </w:rPr>
        <w:t xml:space="preserve"> pr</w:t>
      </w:r>
      <w:r w:rsidR="00752386">
        <w:rPr>
          <w:rFonts w:ascii="Arial" w:hAnsi="Arial" w:cs="Arial"/>
          <w:sz w:val="24"/>
          <w:szCs w:val="24"/>
        </w:rPr>
        <w:t>.</w:t>
      </w:r>
      <w:r w:rsidR="009E32A1">
        <w:rPr>
          <w:rFonts w:ascii="Arial" w:hAnsi="Arial" w:cs="Arial"/>
          <w:sz w:val="24"/>
          <w:szCs w:val="24"/>
        </w:rPr>
        <w:t xml:space="preserve"> </w:t>
      </w:r>
      <w:r w:rsidR="003701BA">
        <w:rPr>
          <w:rFonts w:ascii="Arial" w:hAnsi="Arial" w:cs="Arial"/>
          <w:sz w:val="24"/>
          <w:szCs w:val="24"/>
        </w:rPr>
        <w:t>sygehus</w:t>
      </w:r>
      <w:r w:rsidR="009E32A1">
        <w:rPr>
          <w:rFonts w:ascii="Arial" w:hAnsi="Arial" w:cs="Arial"/>
          <w:sz w:val="24"/>
          <w:szCs w:val="24"/>
        </w:rPr>
        <w:t>, pr</w:t>
      </w:r>
      <w:r w:rsidR="00752386">
        <w:rPr>
          <w:rFonts w:ascii="Arial" w:hAnsi="Arial" w:cs="Arial"/>
          <w:sz w:val="24"/>
          <w:szCs w:val="24"/>
        </w:rPr>
        <w:t>.</w:t>
      </w:r>
      <w:r w:rsidR="009E32A1">
        <w:rPr>
          <w:rFonts w:ascii="Arial" w:hAnsi="Arial" w:cs="Arial"/>
          <w:sz w:val="24"/>
          <w:szCs w:val="24"/>
        </w:rPr>
        <w:t xml:space="preserve"> afdeling, pr</w:t>
      </w:r>
      <w:r w:rsidR="00346CA9">
        <w:rPr>
          <w:rFonts w:ascii="Arial" w:hAnsi="Arial" w:cs="Arial"/>
          <w:sz w:val="24"/>
          <w:szCs w:val="24"/>
        </w:rPr>
        <w:t>.</w:t>
      </w:r>
      <w:r w:rsidR="009E32A1">
        <w:rPr>
          <w:rFonts w:ascii="Arial" w:hAnsi="Arial" w:cs="Arial"/>
          <w:sz w:val="24"/>
          <w:szCs w:val="24"/>
        </w:rPr>
        <w:t xml:space="preserve"> HAI-type, pr</w:t>
      </w:r>
      <w:r w:rsidR="00346CA9">
        <w:rPr>
          <w:rFonts w:ascii="Arial" w:hAnsi="Arial" w:cs="Arial"/>
          <w:sz w:val="24"/>
          <w:szCs w:val="24"/>
        </w:rPr>
        <w:t>.</w:t>
      </w:r>
      <w:r w:rsidR="009E32A1">
        <w:rPr>
          <w:rFonts w:ascii="Arial" w:hAnsi="Arial" w:cs="Arial"/>
          <w:sz w:val="24"/>
          <w:szCs w:val="24"/>
        </w:rPr>
        <w:t xml:space="preserve"> afdelingsspeciale osv</w:t>
      </w:r>
      <w:r w:rsidR="0060525A">
        <w:rPr>
          <w:rFonts w:ascii="Arial" w:hAnsi="Arial" w:cs="Arial"/>
          <w:sz w:val="24"/>
          <w:szCs w:val="24"/>
        </w:rPr>
        <w:t>.</w:t>
      </w:r>
      <w:r w:rsidR="009E32A1">
        <w:rPr>
          <w:rFonts w:ascii="Arial" w:hAnsi="Arial" w:cs="Arial"/>
          <w:sz w:val="24"/>
          <w:szCs w:val="24"/>
        </w:rPr>
        <w:t xml:space="preserve"> </w:t>
      </w:r>
      <w:r w:rsidR="00FE06F7" w:rsidRPr="00702070">
        <w:rPr>
          <w:rFonts w:ascii="Arial" w:hAnsi="Arial" w:cs="Arial"/>
          <w:sz w:val="24"/>
          <w:szCs w:val="24"/>
        </w:rPr>
        <w:t>(</w:t>
      </w:r>
      <w:r w:rsidR="009E32A1">
        <w:rPr>
          <w:rFonts w:ascii="Arial" w:hAnsi="Arial" w:cs="Arial"/>
          <w:sz w:val="24"/>
          <w:szCs w:val="24"/>
        </w:rPr>
        <w:t>download til Regionerne</w:t>
      </w:r>
      <w:r w:rsidR="00FE06F7" w:rsidRPr="00702070">
        <w:rPr>
          <w:rFonts w:ascii="Arial" w:hAnsi="Arial" w:cs="Arial"/>
          <w:sz w:val="24"/>
          <w:szCs w:val="24"/>
        </w:rPr>
        <w:t>)</w:t>
      </w:r>
      <w:r>
        <w:rPr>
          <w:rFonts w:ascii="Arial" w:hAnsi="Arial" w:cs="Arial"/>
          <w:sz w:val="24"/>
          <w:szCs w:val="24"/>
        </w:rPr>
        <w:t>.</w:t>
      </w:r>
    </w:p>
    <w:p w:rsidR="00D87A3B" w:rsidRPr="00702070" w:rsidRDefault="00D87A3B" w:rsidP="00796F01">
      <w:pPr>
        <w:pStyle w:val="Listeafsnit"/>
        <w:numPr>
          <w:ilvl w:val="0"/>
          <w:numId w:val="2"/>
        </w:numPr>
        <w:spacing w:after="0"/>
        <w:rPr>
          <w:rFonts w:ascii="Arial" w:hAnsi="Arial" w:cs="Arial"/>
          <w:sz w:val="24"/>
          <w:szCs w:val="24"/>
        </w:rPr>
      </w:pPr>
      <w:r>
        <w:rPr>
          <w:rFonts w:ascii="Arial" w:hAnsi="Arial" w:cs="Arial"/>
          <w:sz w:val="24"/>
          <w:szCs w:val="24"/>
        </w:rPr>
        <w:t>Lave en aggregeringsmotor, der befolker en grid med de ønskede dimensioner (output)</w:t>
      </w:r>
      <w:r w:rsidR="001F218B">
        <w:rPr>
          <w:rFonts w:ascii="Arial" w:hAnsi="Arial" w:cs="Arial"/>
          <w:sz w:val="24"/>
          <w:szCs w:val="24"/>
        </w:rPr>
        <w:t>.</w:t>
      </w:r>
    </w:p>
    <w:p w:rsidR="00EC06F3" w:rsidRDefault="00EC06F3" w:rsidP="00796F01">
      <w:pPr>
        <w:spacing w:after="0"/>
        <w:rPr>
          <w:rFonts w:ascii="Arial" w:hAnsi="Arial" w:cs="Arial"/>
          <w:sz w:val="24"/>
          <w:szCs w:val="24"/>
        </w:rPr>
      </w:pPr>
    </w:p>
    <w:p w:rsidR="00D505F5" w:rsidRDefault="00EC06F3" w:rsidP="00796F01">
      <w:pPr>
        <w:spacing w:after="0"/>
        <w:rPr>
          <w:rFonts w:ascii="Arial" w:hAnsi="Arial" w:cs="Arial"/>
          <w:sz w:val="24"/>
          <w:szCs w:val="24"/>
        </w:rPr>
      </w:pPr>
      <w:r>
        <w:rPr>
          <w:rFonts w:ascii="Arial" w:hAnsi="Arial" w:cs="Arial"/>
          <w:sz w:val="24"/>
          <w:szCs w:val="24"/>
        </w:rPr>
        <w:t xml:space="preserve">For at kunne håndtere datamodellen til </w:t>
      </w:r>
      <w:r w:rsidR="006C77C9">
        <w:rPr>
          <w:rFonts w:ascii="Arial" w:hAnsi="Arial" w:cs="Arial"/>
          <w:sz w:val="24"/>
          <w:szCs w:val="24"/>
        </w:rPr>
        <w:t>yderlig</w:t>
      </w:r>
      <w:r>
        <w:rPr>
          <w:rFonts w:ascii="Arial" w:hAnsi="Arial" w:cs="Arial"/>
          <w:sz w:val="24"/>
          <w:szCs w:val="24"/>
        </w:rPr>
        <w:t xml:space="preserve"> analyse vil det hjælpe at have views. Bilag 1 viser krav til views og forslag til felter i views.</w:t>
      </w:r>
    </w:p>
    <w:p w:rsidR="006C77C9" w:rsidRDefault="006C77C9" w:rsidP="00796F01">
      <w:pPr>
        <w:spacing w:after="0"/>
        <w:rPr>
          <w:rFonts w:ascii="Arial" w:hAnsi="Arial" w:cs="Arial"/>
          <w:sz w:val="24"/>
          <w:szCs w:val="24"/>
        </w:rPr>
      </w:pPr>
    </w:p>
    <w:p w:rsidR="00927B16" w:rsidRDefault="00927B16" w:rsidP="00796F01">
      <w:pPr>
        <w:spacing w:after="0"/>
        <w:rPr>
          <w:rFonts w:ascii="Arial" w:hAnsi="Arial" w:cs="Arial"/>
          <w:sz w:val="24"/>
          <w:szCs w:val="24"/>
        </w:rPr>
      </w:pPr>
      <w:r>
        <w:rPr>
          <w:rFonts w:ascii="Arial" w:hAnsi="Arial" w:cs="Arial"/>
          <w:sz w:val="24"/>
          <w:szCs w:val="24"/>
        </w:rPr>
        <w:t>Det følgende er en mere detaljeret beskriv</w:t>
      </w:r>
      <w:r w:rsidR="00CD6C25">
        <w:rPr>
          <w:rFonts w:ascii="Arial" w:hAnsi="Arial" w:cs="Arial"/>
          <w:sz w:val="24"/>
          <w:szCs w:val="24"/>
        </w:rPr>
        <w:t>else af hvilke krav der er til indlæggelser,</w:t>
      </w:r>
      <w:r>
        <w:rPr>
          <w:rFonts w:ascii="Arial" w:hAnsi="Arial" w:cs="Arial"/>
          <w:sz w:val="24"/>
          <w:szCs w:val="24"/>
        </w:rPr>
        <w:t xml:space="preserve"> </w:t>
      </w:r>
      <w:r w:rsidR="00EC0578">
        <w:rPr>
          <w:rFonts w:ascii="Arial" w:hAnsi="Arial" w:cs="Arial"/>
          <w:sz w:val="24"/>
          <w:szCs w:val="24"/>
        </w:rPr>
        <w:t>indlæsningsforløb</w:t>
      </w:r>
      <w:r w:rsidR="00346CA9">
        <w:rPr>
          <w:rFonts w:ascii="Arial" w:hAnsi="Arial" w:cs="Arial"/>
          <w:sz w:val="24"/>
          <w:szCs w:val="24"/>
        </w:rPr>
        <w:t>et</w:t>
      </w:r>
      <w:r w:rsidR="00CB37C1">
        <w:rPr>
          <w:rFonts w:ascii="Arial" w:hAnsi="Arial" w:cs="Arial"/>
          <w:sz w:val="24"/>
          <w:szCs w:val="24"/>
        </w:rPr>
        <w:t xml:space="preserve"> og ambulante</w:t>
      </w:r>
      <w:r w:rsidR="00346CA9">
        <w:rPr>
          <w:rFonts w:ascii="Arial" w:hAnsi="Arial" w:cs="Arial"/>
          <w:sz w:val="24"/>
          <w:szCs w:val="24"/>
        </w:rPr>
        <w:t xml:space="preserve"> af data</w:t>
      </w:r>
      <w:r>
        <w:rPr>
          <w:rFonts w:ascii="Arial" w:hAnsi="Arial" w:cs="Arial"/>
          <w:sz w:val="24"/>
          <w:szCs w:val="24"/>
        </w:rPr>
        <w:t>.</w:t>
      </w:r>
    </w:p>
    <w:p w:rsidR="006C77C9" w:rsidRDefault="006C77C9">
      <w:pPr>
        <w:rPr>
          <w:rFonts w:ascii="Arial" w:hAnsi="Arial" w:cs="Arial"/>
          <w:b/>
          <w:sz w:val="24"/>
          <w:szCs w:val="24"/>
        </w:rPr>
      </w:pPr>
    </w:p>
    <w:p w:rsidR="00B7407C" w:rsidRPr="00562E68" w:rsidRDefault="009C68B5" w:rsidP="00796F01">
      <w:pPr>
        <w:spacing w:after="0"/>
        <w:rPr>
          <w:rFonts w:ascii="Arial" w:hAnsi="Arial" w:cs="Arial"/>
          <w:b/>
          <w:sz w:val="24"/>
          <w:szCs w:val="24"/>
        </w:rPr>
      </w:pPr>
      <w:r w:rsidRPr="00562E68">
        <w:rPr>
          <w:rFonts w:ascii="Arial" w:hAnsi="Arial" w:cs="Arial"/>
          <w:b/>
          <w:sz w:val="24"/>
          <w:szCs w:val="24"/>
        </w:rPr>
        <w:t>Grund data</w:t>
      </w:r>
    </w:p>
    <w:p w:rsidR="0062752A" w:rsidRPr="0062752A" w:rsidRDefault="0062752A" w:rsidP="0062752A">
      <w:pPr>
        <w:spacing w:after="0"/>
        <w:rPr>
          <w:rFonts w:ascii="Arial" w:hAnsi="Arial" w:cs="Arial"/>
          <w:sz w:val="24"/>
          <w:szCs w:val="24"/>
        </w:rPr>
      </w:pPr>
      <w:r>
        <w:rPr>
          <w:rFonts w:ascii="Arial" w:hAnsi="Arial" w:cs="Arial"/>
          <w:b/>
          <w:color w:val="1F497D"/>
          <w:sz w:val="24"/>
          <w:szCs w:val="24"/>
        </w:rPr>
        <w:t>S</w:t>
      </w:r>
      <w:r w:rsidRPr="0062752A">
        <w:rPr>
          <w:rFonts w:ascii="Arial" w:hAnsi="Arial" w:cs="Arial"/>
          <w:b/>
          <w:color w:val="1F497D"/>
          <w:sz w:val="24"/>
          <w:szCs w:val="24"/>
        </w:rPr>
        <w:t>truktur og forudsætninger for håndtering af data fra ”HAIBA_LPR_REPLIKA” databasen</w:t>
      </w:r>
    </w:p>
    <w:p w:rsidR="0062752A" w:rsidRPr="0062752A" w:rsidRDefault="0062752A" w:rsidP="0062752A">
      <w:pPr>
        <w:spacing w:after="0"/>
        <w:rPr>
          <w:rFonts w:ascii="Arial" w:hAnsi="Arial" w:cs="Arial"/>
          <w:sz w:val="24"/>
          <w:szCs w:val="24"/>
        </w:rPr>
      </w:pPr>
    </w:p>
    <w:p w:rsidR="0062752A" w:rsidRPr="0062752A" w:rsidRDefault="0062752A" w:rsidP="0062752A">
      <w:pPr>
        <w:spacing w:after="0"/>
        <w:rPr>
          <w:rFonts w:ascii="Arial" w:hAnsi="Arial" w:cs="Arial"/>
          <w:sz w:val="24"/>
          <w:szCs w:val="24"/>
        </w:rPr>
      </w:pPr>
      <w:r w:rsidRPr="0062752A">
        <w:rPr>
          <w:rFonts w:ascii="Arial" w:hAnsi="Arial" w:cs="Arial"/>
          <w:color w:val="1F497D"/>
          <w:sz w:val="24"/>
          <w:szCs w:val="24"/>
        </w:rPr>
        <w:t xml:space="preserve">For at kunne håndtere indlæsning af aktuelle uafsluttede LPR2 data skal strukturen i tabellen [T_ADM] tilrettes. </w:t>
      </w:r>
    </w:p>
    <w:p w:rsidR="0062752A" w:rsidRPr="0062752A" w:rsidRDefault="0062752A" w:rsidP="0062752A">
      <w:pPr>
        <w:spacing w:after="0"/>
        <w:rPr>
          <w:rFonts w:ascii="Arial" w:hAnsi="Arial" w:cs="Arial"/>
          <w:sz w:val="24"/>
          <w:szCs w:val="24"/>
        </w:rPr>
      </w:pPr>
      <w:r w:rsidRPr="0062752A">
        <w:rPr>
          <w:rFonts w:ascii="Arial" w:hAnsi="Arial" w:cs="Arial"/>
          <w:color w:val="1F497D"/>
          <w:sz w:val="24"/>
          <w:szCs w:val="24"/>
        </w:rPr>
        <w:t>Der indføres et nyt felt [CONTACT_IDENTIFICATION_ID] da der ved en opdatering af en given kontakt vil blive tildelt et nyt [K_RECNUM] for at bevare bindingen til en registrerings diagnoser og procedurer.</w:t>
      </w:r>
    </w:p>
    <w:p w:rsidR="0062752A" w:rsidRPr="0062752A" w:rsidRDefault="0062752A" w:rsidP="0062752A">
      <w:pPr>
        <w:spacing w:after="0"/>
        <w:rPr>
          <w:rFonts w:ascii="Arial" w:hAnsi="Arial" w:cs="Arial"/>
          <w:color w:val="1F497D"/>
          <w:sz w:val="24"/>
          <w:szCs w:val="24"/>
        </w:rPr>
      </w:pPr>
      <w:r w:rsidRPr="0062752A">
        <w:rPr>
          <w:rFonts w:ascii="Arial" w:hAnsi="Arial" w:cs="Arial"/>
          <w:color w:val="1F497D"/>
          <w:sz w:val="24"/>
          <w:szCs w:val="24"/>
        </w:rPr>
        <w:t>Feltet [D_LPR2IMPORTDTO] erstattes af [V_SYNC_ID] som referer ned til den sync/batch i LPR2 som den aktuelle registrering stammer fra.</w:t>
      </w:r>
    </w:p>
    <w:p w:rsidR="0062752A" w:rsidRPr="0062752A" w:rsidRDefault="0062752A" w:rsidP="0062752A">
      <w:pPr>
        <w:spacing w:after="0"/>
        <w:rPr>
          <w:rFonts w:ascii="Arial" w:hAnsi="Arial" w:cs="Arial"/>
          <w:color w:val="1F497D"/>
          <w:sz w:val="24"/>
          <w:szCs w:val="24"/>
        </w:rPr>
      </w:pPr>
      <w:r w:rsidRPr="0062752A">
        <w:rPr>
          <w:rFonts w:ascii="Arial" w:hAnsi="Arial" w:cs="Arial"/>
          <w:color w:val="1F497D"/>
          <w:sz w:val="24"/>
          <w:szCs w:val="24"/>
        </w:rPr>
        <w:t>De to time felter i tabellen [T_ADM] fjernes da [D_INDDTO] og [D_UDDTO] nu indeholder timeoplysningen.</w:t>
      </w:r>
    </w:p>
    <w:p w:rsidR="0062752A" w:rsidRPr="0062752A" w:rsidRDefault="0062752A" w:rsidP="0062752A">
      <w:pPr>
        <w:spacing w:after="0"/>
        <w:rPr>
          <w:rFonts w:ascii="Arial" w:hAnsi="Arial" w:cs="Arial"/>
          <w:sz w:val="24"/>
          <w:szCs w:val="24"/>
        </w:rPr>
      </w:pPr>
      <w:r w:rsidRPr="0062752A">
        <w:rPr>
          <w:rFonts w:ascii="Arial" w:hAnsi="Arial" w:cs="Arial"/>
          <w:color w:val="1F497D"/>
          <w:sz w:val="24"/>
          <w:szCs w:val="24"/>
        </w:rPr>
        <w:t>I tabellen [T_PROCEDURER] fjernes timefeltet ligeledes da [D_ODTO] nu indeholder timeoplysningen.</w:t>
      </w:r>
    </w:p>
    <w:p w:rsidR="0062752A" w:rsidRPr="0062752A" w:rsidRDefault="0062752A" w:rsidP="0062752A">
      <w:pPr>
        <w:spacing w:after="0"/>
        <w:rPr>
          <w:rFonts w:ascii="Arial" w:hAnsi="Arial" w:cs="Arial"/>
          <w:sz w:val="24"/>
          <w:szCs w:val="24"/>
        </w:rPr>
      </w:pPr>
    </w:p>
    <w:p w:rsidR="0062752A" w:rsidRPr="0062752A" w:rsidRDefault="0062752A" w:rsidP="0062752A">
      <w:pPr>
        <w:spacing w:after="0"/>
        <w:rPr>
          <w:rFonts w:ascii="Arial" w:hAnsi="Arial" w:cs="Arial"/>
          <w:sz w:val="24"/>
          <w:szCs w:val="24"/>
        </w:rPr>
      </w:pPr>
    </w:p>
    <w:p w:rsidR="0062752A" w:rsidRPr="0062752A" w:rsidRDefault="0062752A" w:rsidP="0062752A">
      <w:pPr>
        <w:spacing w:after="0"/>
        <w:rPr>
          <w:rFonts w:ascii="Arial" w:hAnsi="Arial" w:cs="Arial"/>
          <w:sz w:val="24"/>
          <w:szCs w:val="24"/>
          <w:lang w:val="en-US"/>
        </w:rPr>
      </w:pPr>
      <w:r w:rsidRPr="0062752A">
        <w:rPr>
          <w:rFonts w:ascii="Arial" w:hAnsi="Arial" w:cs="Arial"/>
          <w:color w:val="1F497D"/>
          <w:sz w:val="24"/>
          <w:szCs w:val="24"/>
          <w:lang w:val="en-US"/>
        </w:rPr>
        <w:t>TABLE [T_ADM](</w:t>
      </w:r>
    </w:p>
    <w:p w:rsidR="0062752A" w:rsidRPr="0062752A" w:rsidRDefault="0062752A" w:rsidP="0062752A">
      <w:pPr>
        <w:spacing w:after="0"/>
        <w:rPr>
          <w:rFonts w:ascii="Arial" w:hAnsi="Arial" w:cs="Arial"/>
          <w:sz w:val="24"/>
          <w:szCs w:val="24"/>
          <w:lang w:val="en-US"/>
        </w:rPr>
      </w:pPr>
      <w:r w:rsidRPr="0062752A">
        <w:rPr>
          <w:rFonts w:ascii="Arial" w:hAnsi="Arial" w:cs="Arial"/>
          <w:color w:val="000000"/>
          <w:sz w:val="24"/>
          <w:szCs w:val="24"/>
          <w:lang w:val="en-US"/>
        </w:rPr>
        <w:tab/>
      </w:r>
      <w:r w:rsidRPr="0062752A">
        <w:rPr>
          <w:rFonts w:ascii="Arial" w:hAnsi="Arial" w:cs="Arial"/>
          <w:color w:val="1F497D"/>
          <w:sz w:val="24"/>
          <w:szCs w:val="24"/>
          <w:lang w:val="en-US"/>
        </w:rPr>
        <w:t>[CONTACT_IDENTIFICATION_ID] [bigint] NOT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[C_SGH] [varchar](4)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[C_AFD] [varchar](3)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[C_PATTYPE] [integer](1)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[V_CPR] [varchar](10)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[D_INDDTO] [datetime]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[D_UDDTO] [datetime]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[V_RECNUM] [bigint] NOT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[D_IMPORTDTO] [datetime]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[V_SYNC_ID] [integer] NOT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[V_STATUS] [nvarchar](10) NULL</w:t>
      </w:r>
    </w:p>
    <w:p w:rsidR="0062752A" w:rsidRPr="0062752A" w:rsidRDefault="0062752A" w:rsidP="0062752A">
      <w:pPr>
        <w:spacing w:after="0"/>
        <w:rPr>
          <w:rFonts w:ascii="Arial" w:hAnsi="Arial" w:cs="Arial"/>
          <w:sz w:val="24"/>
          <w:szCs w:val="24"/>
          <w:lang w:val="en-US"/>
        </w:rPr>
      </w:pPr>
      <w:r w:rsidRPr="0062752A">
        <w:rPr>
          <w:rFonts w:ascii="Arial" w:hAnsi="Arial" w:cs="Arial"/>
          <w:color w:val="1F497D"/>
          <w:sz w:val="24"/>
          <w:szCs w:val="24"/>
          <w:lang w:val="en-US"/>
        </w:rPr>
        <w:t>)</w:t>
      </w:r>
    </w:p>
    <w:p w:rsidR="0062752A" w:rsidRPr="0062752A" w:rsidRDefault="0062752A" w:rsidP="0062752A">
      <w:pPr>
        <w:spacing w:after="0"/>
        <w:rPr>
          <w:rFonts w:ascii="Arial" w:hAnsi="Arial" w:cs="Arial"/>
          <w:sz w:val="24"/>
          <w:szCs w:val="24"/>
          <w:lang w:val="en-US"/>
        </w:rPr>
      </w:pPr>
      <w:r w:rsidRPr="0062752A">
        <w:rPr>
          <w:rFonts w:ascii="Arial" w:hAnsi="Arial" w:cs="Arial"/>
          <w:color w:val="1F497D"/>
          <w:sz w:val="24"/>
          <w:szCs w:val="24"/>
          <w:lang w:val="en-US"/>
        </w:rPr>
        <w:t> </w:t>
      </w:r>
    </w:p>
    <w:p w:rsidR="0062752A" w:rsidRPr="0062752A" w:rsidRDefault="0062752A" w:rsidP="0062752A">
      <w:pPr>
        <w:spacing w:after="0"/>
        <w:rPr>
          <w:rFonts w:ascii="Arial" w:hAnsi="Arial" w:cs="Arial"/>
          <w:sz w:val="24"/>
          <w:szCs w:val="24"/>
          <w:lang w:val="en-US"/>
        </w:rPr>
      </w:pPr>
      <w:r w:rsidRPr="0062752A">
        <w:rPr>
          <w:rFonts w:ascii="Arial" w:hAnsi="Arial" w:cs="Arial"/>
          <w:color w:val="1F497D"/>
          <w:sz w:val="24"/>
          <w:szCs w:val="24"/>
          <w:lang w:val="en-US"/>
        </w:rPr>
        <w:t>TABLE [T_DIAG](</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[V_RECNUM] [bigint] NOT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[C_DIAG] [nvarchar](10)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[C_TILDIAG] [nvarchar](10)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[C_DIAGTYPE] [nvarchar](1) NULL</w:t>
      </w:r>
    </w:p>
    <w:p w:rsidR="0062752A" w:rsidRPr="0062752A" w:rsidRDefault="0062752A" w:rsidP="0062752A">
      <w:pPr>
        <w:spacing w:after="0"/>
        <w:rPr>
          <w:rFonts w:ascii="Arial" w:hAnsi="Arial" w:cs="Arial"/>
          <w:sz w:val="24"/>
          <w:szCs w:val="24"/>
          <w:lang w:val="en-US"/>
        </w:rPr>
      </w:pPr>
      <w:r w:rsidRPr="0062752A">
        <w:rPr>
          <w:rFonts w:ascii="Arial" w:hAnsi="Arial" w:cs="Arial"/>
          <w:color w:val="1F497D"/>
          <w:sz w:val="24"/>
          <w:szCs w:val="24"/>
          <w:lang w:val="en-US"/>
        </w:rPr>
        <w:t>)</w:t>
      </w:r>
    </w:p>
    <w:p w:rsidR="0062752A" w:rsidRPr="0062752A" w:rsidRDefault="0062752A" w:rsidP="0062752A">
      <w:pPr>
        <w:spacing w:after="0"/>
        <w:rPr>
          <w:rFonts w:ascii="Arial" w:hAnsi="Arial" w:cs="Arial"/>
          <w:sz w:val="24"/>
          <w:szCs w:val="24"/>
          <w:lang w:val="en-US"/>
        </w:rPr>
      </w:pPr>
      <w:r w:rsidRPr="0062752A">
        <w:rPr>
          <w:rFonts w:ascii="Arial" w:hAnsi="Arial" w:cs="Arial"/>
          <w:color w:val="1F497D"/>
          <w:sz w:val="24"/>
          <w:szCs w:val="24"/>
          <w:lang w:val="en-US"/>
        </w:rPr>
        <w:t> </w:t>
      </w:r>
    </w:p>
    <w:p w:rsidR="0062752A" w:rsidRPr="0062752A" w:rsidRDefault="0062752A" w:rsidP="0062752A">
      <w:pPr>
        <w:spacing w:after="0"/>
        <w:rPr>
          <w:rFonts w:ascii="Arial" w:hAnsi="Arial" w:cs="Arial"/>
          <w:sz w:val="24"/>
          <w:szCs w:val="24"/>
          <w:lang w:val="en-US"/>
        </w:rPr>
      </w:pPr>
      <w:r w:rsidRPr="0062752A">
        <w:rPr>
          <w:rFonts w:ascii="Arial" w:hAnsi="Arial" w:cs="Arial"/>
          <w:color w:val="1F497D"/>
          <w:sz w:val="24"/>
          <w:szCs w:val="24"/>
          <w:lang w:val="en-US"/>
        </w:rPr>
        <w:t>TABLE [T_PROCEDURER](</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[V_RECNUM] [bigint] NOT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[C_OPR] [nvarchar](10)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[C_TILOPR] [nvarchar](10)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[C_OPRART] [nvarchar](1)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[D_ODTO] [datetime]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[C_OSGH] [nvarchar](4) NULL,</w:t>
      </w:r>
    </w:p>
    <w:p w:rsidR="0062752A" w:rsidRPr="0062752A" w:rsidRDefault="0062752A" w:rsidP="0062752A">
      <w:pPr>
        <w:spacing w:after="0"/>
        <w:ind w:firstLine="1304"/>
        <w:rPr>
          <w:rFonts w:ascii="Arial" w:hAnsi="Arial" w:cs="Arial"/>
          <w:sz w:val="24"/>
          <w:szCs w:val="24"/>
        </w:rPr>
      </w:pPr>
      <w:r w:rsidRPr="0062752A">
        <w:rPr>
          <w:rFonts w:ascii="Arial" w:hAnsi="Arial" w:cs="Arial"/>
          <w:color w:val="1F497D"/>
          <w:sz w:val="24"/>
          <w:szCs w:val="24"/>
        </w:rPr>
        <w:t>[C_OAFD] [nvarchar](3) NULL</w:t>
      </w:r>
    </w:p>
    <w:p w:rsidR="0062752A" w:rsidRPr="0062752A" w:rsidRDefault="0062752A" w:rsidP="0062752A">
      <w:pPr>
        <w:spacing w:after="0"/>
        <w:rPr>
          <w:rFonts w:ascii="Arial" w:hAnsi="Arial" w:cs="Arial"/>
          <w:sz w:val="24"/>
          <w:szCs w:val="24"/>
        </w:rPr>
      </w:pPr>
      <w:r w:rsidRPr="0062752A">
        <w:rPr>
          <w:rFonts w:ascii="Arial" w:hAnsi="Arial" w:cs="Arial"/>
          <w:color w:val="1F497D"/>
          <w:sz w:val="24"/>
          <w:szCs w:val="24"/>
        </w:rPr>
        <w:t>)</w:t>
      </w:r>
    </w:p>
    <w:p w:rsidR="0062752A" w:rsidRPr="0062752A" w:rsidRDefault="0062752A" w:rsidP="0062752A">
      <w:pPr>
        <w:spacing w:after="0"/>
        <w:rPr>
          <w:rFonts w:ascii="Arial" w:hAnsi="Arial" w:cs="Arial"/>
          <w:sz w:val="24"/>
          <w:szCs w:val="24"/>
        </w:rPr>
      </w:pPr>
      <w:r w:rsidRPr="0062752A">
        <w:rPr>
          <w:rFonts w:ascii="Arial" w:hAnsi="Arial" w:cs="Arial"/>
          <w:color w:val="1F497D"/>
          <w:sz w:val="24"/>
          <w:szCs w:val="24"/>
        </w:rPr>
        <w:t> </w:t>
      </w:r>
    </w:p>
    <w:p w:rsidR="0062752A" w:rsidRPr="0062752A" w:rsidRDefault="0062752A" w:rsidP="0062752A">
      <w:pPr>
        <w:spacing w:after="0"/>
        <w:rPr>
          <w:rFonts w:ascii="Arial" w:hAnsi="Arial" w:cs="Arial"/>
          <w:sz w:val="24"/>
          <w:szCs w:val="24"/>
        </w:rPr>
      </w:pPr>
      <w:r w:rsidRPr="0062752A">
        <w:rPr>
          <w:rFonts w:ascii="Arial" w:hAnsi="Arial" w:cs="Arial"/>
          <w:color w:val="1F497D"/>
          <w:sz w:val="24"/>
          <w:szCs w:val="24"/>
        </w:rPr>
        <w:t>hvor T_PROCEDURER indeholder operationer og undersøgelser</w:t>
      </w:r>
    </w:p>
    <w:p w:rsidR="0062752A" w:rsidRPr="0062752A" w:rsidRDefault="0062752A" w:rsidP="0062752A">
      <w:pPr>
        <w:pageBreakBefore/>
        <w:spacing w:after="0"/>
        <w:rPr>
          <w:rFonts w:ascii="Arial" w:hAnsi="Arial" w:cs="Arial"/>
          <w:sz w:val="24"/>
          <w:szCs w:val="24"/>
        </w:rPr>
      </w:pPr>
      <w:r w:rsidRPr="0062752A">
        <w:rPr>
          <w:rFonts w:ascii="Arial" w:hAnsi="Arial" w:cs="Arial"/>
          <w:color w:val="1F497D"/>
          <w:sz w:val="24"/>
          <w:szCs w:val="24"/>
        </w:rPr>
        <w:t>Der indføres to administrative tabeller, der støtter op om nye, ændrede og slettede kontakter.</w:t>
      </w:r>
    </w:p>
    <w:p w:rsidR="0062752A" w:rsidRPr="0062752A" w:rsidRDefault="0062752A" w:rsidP="0062752A">
      <w:pPr>
        <w:spacing w:after="0"/>
        <w:rPr>
          <w:rFonts w:ascii="Arial" w:hAnsi="Arial" w:cs="Arial"/>
          <w:sz w:val="24"/>
          <w:szCs w:val="24"/>
        </w:rPr>
      </w:pPr>
    </w:p>
    <w:p w:rsidR="0062752A" w:rsidRPr="0062752A" w:rsidRDefault="0062752A" w:rsidP="0062752A">
      <w:pPr>
        <w:spacing w:after="0"/>
        <w:rPr>
          <w:rFonts w:ascii="Arial" w:hAnsi="Arial" w:cs="Arial"/>
          <w:sz w:val="24"/>
          <w:szCs w:val="24"/>
          <w:lang w:val="en-US"/>
        </w:rPr>
      </w:pPr>
      <w:r w:rsidRPr="0062752A">
        <w:rPr>
          <w:rFonts w:ascii="Arial" w:hAnsi="Arial" w:cs="Arial"/>
          <w:color w:val="1F497D"/>
          <w:sz w:val="24"/>
          <w:szCs w:val="24"/>
          <w:lang w:val="en-US"/>
        </w:rPr>
        <w:t>TABLE [T_LOG_SYNC](</w:t>
      </w:r>
    </w:p>
    <w:p w:rsidR="0062752A" w:rsidRPr="0062752A" w:rsidRDefault="0062752A" w:rsidP="0062752A">
      <w:pPr>
        <w:spacing w:after="0"/>
        <w:rPr>
          <w:rFonts w:ascii="Arial" w:hAnsi="Arial" w:cs="Arial"/>
          <w:sz w:val="24"/>
          <w:szCs w:val="24"/>
          <w:lang w:val="en-US"/>
        </w:rPr>
      </w:pPr>
      <w:r w:rsidRPr="0062752A">
        <w:rPr>
          <w:rFonts w:ascii="Arial" w:hAnsi="Arial" w:cs="Arial"/>
          <w:color w:val="000000"/>
          <w:sz w:val="24"/>
          <w:szCs w:val="24"/>
          <w:lang w:val="en-US"/>
        </w:rPr>
        <w:tab/>
      </w:r>
      <w:r w:rsidRPr="0062752A">
        <w:rPr>
          <w:rFonts w:ascii="Arial" w:hAnsi="Arial" w:cs="Arial"/>
          <w:color w:val="1F497D"/>
          <w:sz w:val="24"/>
          <w:szCs w:val="24"/>
          <w:lang w:val="en-US"/>
        </w:rPr>
        <w:t>[V_SYNC_ID] [integer] NOT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[START_TIME] [datetime] NOT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[END_TIME] [datetime] NULL</w:t>
      </w:r>
    </w:p>
    <w:p w:rsidR="0062752A" w:rsidRPr="0062752A" w:rsidRDefault="0062752A" w:rsidP="0062752A">
      <w:pPr>
        <w:spacing w:after="0"/>
        <w:rPr>
          <w:rFonts w:ascii="Arial" w:hAnsi="Arial" w:cs="Arial"/>
          <w:sz w:val="24"/>
          <w:szCs w:val="24"/>
          <w:lang w:val="en-US"/>
        </w:rPr>
      </w:pPr>
      <w:r w:rsidRPr="0062752A">
        <w:rPr>
          <w:rFonts w:ascii="Arial" w:hAnsi="Arial" w:cs="Arial"/>
          <w:color w:val="1F497D"/>
          <w:sz w:val="24"/>
          <w:szCs w:val="24"/>
          <w:lang w:val="en-US"/>
        </w:rPr>
        <w:t>)</w:t>
      </w:r>
    </w:p>
    <w:p w:rsidR="0062752A" w:rsidRPr="0062752A" w:rsidRDefault="0062752A" w:rsidP="0062752A">
      <w:pPr>
        <w:spacing w:after="0"/>
        <w:rPr>
          <w:rFonts w:ascii="Arial" w:hAnsi="Arial" w:cs="Arial"/>
          <w:sz w:val="24"/>
          <w:szCs w:val="24"/>
          <w:lang w:val="en-US"/>
        </w:rPr>
      </w:pPr>
    </w:p>
    <w:p w:rsidR="0062752A" w:rsidRPr="0062752A" w:rsidRDefault="0062752A" w:rsidP="0062752A">
      <w:pPr>
        <w:spacing w:after="0"/>
        <w:rPr>
          <w:rFonts w:ascii="Arial" w:hAnsi="Arial" w:cs="Arial"/>
          <w:sz w:val="24"/>
          <w:szCs w:val="24"/>
          <w:lang w:val="en-US"/>
        </w:rPr>
      </w:pPr>
      <w:r w:rsidRPr="0062752A">
        <w:rPr>
          <w:rFonts w:ascii="Arial" w:hAnsi="Arial" w:cs="Arial"/>
          <w:color w:val="1F497D"/>
          <w:sz w:val="24"/>
          <w:szCs w:val="24"/>
          <w:lang w:val="en-US"/>
        </w:rPr>
        <w:t>TABLE [T_LOG_SYNC_HISTORY](</w:t>
      </w:r>
    </w:p>
    <w:p w:rsidR="0062752A" w:rsidRPr="0062752A" w:rsidRDefault="0062752A" w:rsidP="0062752A">
      <w:pPr>
        <w:spacing w:after="0"/>
        <w:rPr>
          <w:rFonts w:ascii="Arial" w:hAnsi="Arial" w:cs="Arial"/>
          <w:sz w:val="24"/>
          <w:szCs w:val="24"/>
          <w:lang w:val="en-US"/>
        </w:rPr>
      </w:pPr>
      <w:r w:rsidRPr="0062752A">
        <w:rPr>
          <w:rFonts w:ascii="Arial" w:hAnsi="Arial" w:cs="Arial"/>
          <w:color w:val="000000"/>
          <w:sz w:val="24"/>
          <w:szCs w:val="24"/>
          <w:lang w:val="en-US"/>
        </w:rPr>
        <w:tab/>
      </w:r>
      <w:r w:rsidRPr="0062752A">
        <w:rPr>
          <w:rFonts w:ascii="Arial" w:hAnsi="Arial" w:cs="Arial"/>
          <w:color w:val="1F497D"/>
          <w:sz w:val="24"/>
          <w:szCs w:val="24"/>
          <w:lang w:val="en-US"/>
        </w:rPr>
        <w:t>[V_SYNC_ID] [integer] NOT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[V_RECNUM] [bigint] NOT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[AFFECTED_V_RECNUM] [bigint] NULL,</w:t>
      </w:r>
    </w:p>
    <w:p w:rsidR="0062752A" w:rsidRPr="0062752A" w:rsidRDefault="0062752A" w:rsidP="0062752A">
      <w:pPr>
        <w:spacing w:after="0"/>
        <w:ind w:firstLine="1304"/>
        <w:rPr>
          <w:rFonts w:ascii="Arial" w:hAnsi="Arial" w:cs="Arial"/>
          <w:sz w:val="24"/>
          <w:szCs w:val="24"/>
          <w:lang w:val="en-US"/>
        </w:rPr>
      </w:pPr>
      <w:r w:rsidRPr="0062752A">
        <w:rPr>
          <w:rFonts w:ascii="Arial" w:hAnsi="Arial" w:cs="Arial"/>
          <w:color w:val="1F497D"/>
          <w:sz w:val="24"/>
          <w:szCs w:val="24"/>
          <w:lang w:val="en-US"/>
        </w:rPr>
        <w:t>[C_ACTION_TYPE] [varchar](128) NULL</w:t>
      </w:r>
    </w:p>
    <w:p w:rsidR="0062752A" w:rsidRPr="0062752A" w:rsidRDefault="0062752A" w:rsidP="0062752A">
      <w:pPr>
        <w:spacing w:after="0"/>
        <w:rPr>
          <w:rFonts w:ascii="Arial" w:hAnsi="Arial" w:cs="Arial"/>
          <w:sz w:val="24"/>
          <w:szCs w:val="24"/>
          <w:lang w:val="en-US"/>
        </w:rPr>
      </w:pPr>
      <w:r w:rsidRPr="0062752A">
        <w:rPr>
          <w:rFonts w:ascii="Arial" w:hAnsi="Arial" w:cs="Arial"/>
          <w:color w:val="1F497D"/>
          <w:sz w:val="24"/>
          <w:szCs w:val="24"/>
          <w:lang w:val="en-US"/>
        </w:rPr>
        <w:t>)</w:t>
      </w:r>
    </w:p>
    <w:p w:rsidR="0062752A" w:rsidRPr="0062752A" w:rsidRDefault="0062752A" w:rsidP="0062752A">
      <w:pPr>
        <w:spacing w:after="0"/>
        <w:rPr>
          <w:rFonts w:ascii="Arial" w:hAnsi="Arial" w:cs="Arial"/>
          <w:sz w:val="24"/>
          <w:szCs w:val="24"/>
          <w:lang w:val="en-US"/>
        </w:rPr>
      </w:pPr>
    </w:p>
    <w:p w:rsidR="0062752A" w:rsidRPr="0062752A" w:rsidRDefault="0062752A" w:rsidP="0062752A">
      <w:pPr>
        <w:spacing w:after="0"/>
        <w:rPr>
          <w:rFonts w:ascii="Arial" w:hAnsi="Arial" w:cs="Arial"/>
          <w:sz w:val="24"/>
          <w:szCs w:val="24"/>
        </w:rPr>
      </w:pPr>
      <w:r w:rsidRPr="0062752A">
        <w:rPr>
          <w:rFonts w:ascii="Arial" w:hAnsi="Arial" w:cs="Arial"/>
          <w:color w:val="1F497D"/>
          <w:sz w:val="24"/>
          <w:szCs w:val="24"/>
        </w:rPr>
        <w:t>HAIBA data opdatering:</w:t>
      </w:r>
    </w:p>
    <w:p w:rsidR="0062752A" w:rsidRPr="0062752A" w:rsidRDefault="0062752A" w:rsidP="0062752A">
      <w:pPr>
        <w:spacing w:after="0"/>
        <w:rPr>
          <w:rFonts w:ascii="Arial" w:hAnsi="Arial" w:cs="Arial"/>
          <w:sz w:val="24"/>
          <w:szCs w:val="24"/>
        </w:rPr>
      </w:pPr>
    </w:p>
    <w:p w:rsidR="0062752A" w:rsidRPr="0062752A" w:rsidRDefault="0062752A" w:rsidP="0062752A">
      <w:pPr>
        <w:pStyle w:val="Listeafsnit"/>
        <w:numPr>
          <w:ilvl w:val="0"/>
          <w:numId w:val="19"/>
        </w:numPr>
        <w:tabs>
          <w:tab w:val="left" w:pos="1304"/>
        </w:tabs>
        <w:suppressAutoHyphens/>
        <w:spacing w:after="0" w:line="100" w:lineRule="atLeast"/>
        <w:contextualSpacing w:val="0"/>
        <w:rPr>
          <w:rFonts w:ascii="Arial" w:hAnsi="Arial" w:cs="Arial"/>
          <w:sz w:val="24"/>
          <w:szCs w:val="24"/>
        </w:rPr>
      </w:pPr>
      <w:r w:rsidRPr="0062752A">
        <w:rPr>
          <w:rFonts w:ascii="Arial" w:hAnsi="Arial" w:cs="Arial"/>
          <w:color w:val="1F497D"/>
          <w:sz w:val="24"/>
          <w:szCs w:val="24"/>
        </w:rPr>
        <w:t>Check [LOG_SYNC], hvis denne indeholder en række hvor [END_TIME] er NULL, så er en opdatering i gang.</w:t>
      </w:r>
    </w:p>
    <w:p w:rsidR="0062752A" w:rsidRPr="0062752A" w:rsidRDefault="0062752A" w:rsidP="0062752A">
      <w:pPr>
        <w:pStyle w:val="Listeafsnit"/>
        <w:numPr>
          <w:ilvl w:val="1"/>
          <w:numId w:val="19"/>
        </w:numPr>
        <w:tabs>
          <w:tab w:val="left" w:pos="1304"/>
        </w:tabs>
        <w:suppressAutoHyphens/>
        <w:spacing w:after="0" w:line="100" w:lineRule="atLeast"/>
        <w:contextualSpacing w:val="0"/>
        <w:rPr>
          <w:rFonts w:ascii="Arial" w:hAnsi="Arial" w:cs="Arial"/>
          <w:sz w:val="24"/>
          <w:szCs w:val="24"/>
        </w:rPr>
      </w:pPr>
      <w:r w:rsidRPr="0062752A">
        <w:rPr>
          <w:rFonts w:ascii="Arial" w:hAnsi="Arial" w:cs="Arial"/>
          <w:color w:val="1F497D"/>
          <w:sz w:val="24"/>
          <w:szCs w:val="24"/>
        </w:rPr>
        <w:t>Når [END_TIME] er udfyldt, kan der trækkes opdateret data, dvs. følgende punkter kan følges.</w:t>
      </w:r>
    </w:p>
    <w:p w:rsidR="0062752A" w:rsidRPr="0062752A" w:rsidRDefault="0062752A" w:rsidP="0062752A">
      <w:pPr>
        <w:pStyle w:val="Listeafsnit"/>
        <w:spacing w:after="0"/>
        <w:rPr>
          <w:rFonts w:ascii="Arial" w:hAnsi="Arial" w:cs="Arial"/>
          <w:sz w:val="24"/>
          <w:szCs w:val="24"/>
        </w:rPr>
      </w:pPr>
    </w:p>
    <w:p w:rsidR="0062752A" w:rsidRPr="0062752A" w:rsidRDefault="0062752A" w:rsidP="0062752A">
      <w:pPr>
        <w:pStyle w:val="Listeafsnit"/>
        <w:numPr>
          <w:ilvl w:val="0"/>
          <w:numId w:val="19"/>
        </w:numPr>
        <w:tabs>
          <w:tab w:val="left" w:pos="1304"/>
        </w:tabs>
        <w:suppressAutoHyphens/>
        <w:spacing w:after="0" w:line="100" w:lineRule="atLeast"/>
        <w:contextualSpacing w:val="0"/>
        <w:rPr>
          <w:rFonts w:ascii="Arial" w:hAnsi="Arial" w:cs="Arial"/>
          <w:sz w:val="24"/>
          <w:szCs w:val="24"/>
        </w:rPr>
      </w:pPr>
      <w:r w:rsidRPr="0062752A">
        <w:rPr>
          <w:rFonts w:ascii="Arial" w:hAnsi="Arial" w:cs="Arial"/>
          <w:color w:val="1F497D"/>
          <w:sz w:val="24"/>
          <w:szCs w:val="24"/>
        </w:rPr>
        <w:t>Nye kontakter, disse vil have en NULL i [AFFECTED_V_RECNUM] og kombineret via [V_RECNUM] med tilgængelige rækker i [T_ADM] så får man nye aktive data.</w:t>
      </w:r>
    </w:p>
    <w:p w:rsidR="0062752A" w:rsidRPr="0062752A" w:rsidRDefault="0062752A" w:rsidP="0062752A">
      <w:pPr>
        <w:pStyle w:val="Listeafsnit"/>
        <w:spacing w:after="0"/>
        <w:rPr>
          <w:rFonts w:ascii="Arial" w:hAnsi="Arial" w:cs="Arial"/>
          <w:sz w:val="24"/>
          <w:szCs w:val="24"/>
        </w:rPr>
      </w:pPr>
    </w:p>
    <w:p w:rsidR="0062752A" w:rsidRPr="0062752A" w:rsidRDefault="0062752A" w:rsidP="0062752A">
      <w:pPr>
        <w:pStyle w:val="Listeafsnit"/>
        <w:numPr>
          <w:ilvl w:val="0"/>
          <w:numId w:val="19"/>
        </w:numPr>
        <w:tabs>
          <w:tab w:val="left" w:pos="1304"/>
        </w:tabs>
        <w:suppressAutoHyphens/>
        <w:spacing w:after="0" w:line="100" w:lineRule="atLeast"/>
        <w:contextualSpacing w:val="0"/>
        <w:rPr>
          <w:rFonts w:ascii="Arial" w:hAnsi="Arial" w:cs="Arial"/>
          <w:sz w:val="24"/>
          <w:szCs w:val="24"/>
        </w:rPr>
      </w:pPr>
      <w:r w:rsidRPr="0062752A">
        <w:rPr>
          <w:rFonts w:ascii="Arial" w:hAnsi="Arial" w:cs="Arial"/>
          <w:color w:val="1F497D"/>
          <w:sz w:val="24"/>
          <w:szCs w:val="24"/>
        </w:rPr>
        <w:t>Ændrede kontakter, disse vil have værdien 'OK' i [C_ACTION_TYPE] og kombineret via [V_RECNUM] med tilgængelige rækker i [T_ADM] så får man nye aktive data.</w:t>
      </w:r>
    </w:p>
    <w:p w:rsidR="0062752A" w:rsidRPr="0062752A" w:rsidRDefault="0062752A" w:rsidP="0062752A">
      <w:pPr>
        <w:pStyle w:val="Listeafsnit"/>
        <w:numPr>
          <w:ilvl w:val="1"/>
          <w:numId w:val="19"/>
        </w:numPr>
        <w:tabs>
          <w:tab w:val="left" w:pos="1304"/>
        </w:tabs>
        <w:suppressAutoHyphens/>
        <w:spacing w:after="0" w:line="100" w:lineRule="atLeast"/>
        <w:contextualSpacing w:val="0"/>
        <w:rPr>
          <w:rFonts w:ascii="Arial" w:hAnsi="Arial" w:cs="Arial"/>
          <w:sz w:val="24"/>
          <w:szCs w:val="24"/>
        </w:rPr>
      </w:pPr>
      <w:bookmarkStart w:id="20" w:name="__DdeLink__354_316175542"/>
      <w:bookmarkEnd w:id="20"/>
      <w:r w:rsidRPr="0062752A">
        <w:rPr>
          <w:rFonts w:ascii="Arial" w:hAnsi="Arial" w:cs="Arial"/>
          <w:color w:val="1F497D"/>
          <w:sz w:val="24"/>
          <w:szCs w:val="24"/>
        </w:rPr>
        <w:t>For identificere hvilker kontakter der er erstattet kan man benytte [AFFECTED_V_RECNUM].</w:t>
      </w:r>
    </w:p>
    <w:p w:rsidR="0062752A" w:rsidRPr="0062752A" w:rsidRDefault="0062752A" w:rsidP="0062752A">
      <w:pPr>
        <w:pStyle w:val="Listeafsnit"/>
        <w:spacing w:after="0"/>
        <w:ind w:left="0"/>
        <w:rPr>
          <w:rFonts w:ascii="Arial" w:hAnsi="Arial" w:cs="Arial"/>
          <w:sz w:val="24"/>
          <w:szCs w:val="24"/>
        </w:rPr>
      </w:pPr>
    </w:p>
    <w:p w:rsidR="0062752A" w:rsidRPr="0062752A" w:rsidRDefault="0062752A" w:rsidP="0062752A">
      <w:pPr>
        <w:pStyle w:val="Listeafsnit"/>
        <w:numPr>
          <w:ilvl w:val="0"/>
          <w:numId w:val="19"/>
        </w:numPr>
        <w:tabs>
          <w:tab w:val="left" w:pos="1304"/>
        </w:tabs>
        <w:suppressAutoHyphens/>
        <w:spacing w:after="0" w:line="100" w:lineRule="atLeast"/>
        <w:contextualSpacing w:val="0"/>
        <w:rPr>
          <w:rFonts w:ascii="Arial" w:hAnsi="Arial" w:cs="Arial"/>
          <w:sz w:val="24"/>
          <w:szCs w:val="24"/>
        </w:rPr>
      </w:pPr>
      <w:r w:rsidRPr="0062752A">
        <w:rPr>
          <w:rFonts w:ascii="Arial" w:hAnsi="Arial" w:cs="Arial"/>
          <w:color w:val="1F497D"/>
          <w:sz w:val="24"/>
          <w:szCs w:val="24"/>
        </w:rPr>
        <w:t>Slettede kontakter, disse vil have værdien 'DELETE' eller 'DELETE_IMPLICIT' i [C_ACTION_TYPE].</w:t>
      </w:r>
    </w:p>
    <w:p w:rsidR="0062752A" w:rsidRPr="0062752A" w:rsidRDefault="0062752A" w:rsidP="0062752A">
      <w:pPr>
        <w:pStyle w:val="Listeafsnit"/>
        <w:numPr>
          <w:ilvl w:val="1"/>
          <w:numId w:val="19"/>
        </w:numPr>
        <w:tabs>
          <w:tab w:val="left" w:pos="1304"/>
        </w:tabs>
        <w:suppressAutoHyphens/>
        <w:spacing w:after="0" w:line="100" w:lineRule="atLeast"/>
        <w:contextualSpacing w:val="0"/>
        <w:rPr>
          <w:rFonts w:ascii="Arial" w:hAnsi="Arial" w:cs="Arial"/>
          <w:sz w:val="24"/>
          <w:szCs w:val="24"/>
        </w:rPr>
      </w:pPr>
      <w:r w:rsidRPr="0062752A">
        <w:rPr>
          <w:rFonts w:ascii="Arial" w:hAnsi="Arial" w:cs="Arial"/>
          <w:color w:val="1F497D"/>
          <w:sz w:val="24"/>
          <w:szCs w:val="24"/>
        </w:rPr>
        <w:t>For identificere hvilker kontakter der er slettet kan man benytte [AFFECTED_V_RECNUM].</w:t>
      </w:r>
    </w:p>
    <w:p w:rsidR="0062752A" w:rsidRPr="0062752A" w:rsidRDefault="0062752A" w:rsidP="0062752A">
      <w:pPr>
        <w:spacing w:after="0"/>
        <w:rPr>
          <w:rFonts w:ascii="Arial" w:hAnsi="Arial" w:cs="Arial"/>
          <w:sz w:val="24"/>
          <w:szCs w:val="24"/>
        </w:rPr>
      </w:pPr>
    </w:p>
    <w:p w:rsidR="00E85F14" w:rsidRDefault="00E85F14" w:rsidP="00796F01">
      <w:pPr>
        <w:spacing w:after="0"/>
        <w:rPr>
          <w:rFonts w:ascii="Arial" w:hAnsi="Arial" w:cs="Arial"/>
          <w:b/>
          <w:i/>
          <w:sz w:val="24"/>
          <w:szCs w:val="24"/>
        </w:rPr>
      </w:pPr>
      <w:r w:rsidRPr="00E85F14">
        <w:rPr>
          <w:rFonts w:ascii="Arial" w:hAnsi="Arial" w:cs="Arial"/>
          <w:b/>
          <w:i/>
          <w:sz w:val="24"/>
          <w:szCs w:val="24"/>
        </w:rPr>
        <w:t>FGR</w:t>
      </w:r>
    </w:p>
    <w:p w:rsidR="00413A24" w:rsidRPr="00F322EB" w:rsidRDefault="006B5DE6" w:rsidP="00413A24">
      <w:pPr>
        <w:spacing w:after="0"/>
        <w:rPr>
          <w:rFonts w:ascii="Arial" w:hAnsi="Arial" w:cs="Arial"/>
          <w:sz w:val="24"/>
          <w:szCs w:val="24"/>
        </w:rPr>
      </w:pPr>
      <w:r w:rsidRPr="00F322EB">
        <w:rPr>
          <w:rFonts w:ascii="Arial" w:hAnsi="Arial" w:cs="Arial"/>
          <w:sz w:val="24"/>
          <w:szCs w:val="24"/>
        </w:rPr>
        <w:t xml:space="preserve">Generelt om FGR gælder at </w:t>
      </w:r>
      <w:r w:rsidR="00032965" w:rsidRPr="00F322EB">
        <w:rPr>
          <w:rFonts w:ascii="Arial" w:hAnsi="Arial" w:cs="Arial"/>
          <w:sz w:val="24"/>
          <w:szCs w:val="24"/>
        </w:rPr>
        <w:t>der også er historiske koder gemt. Derfor skal der tages højde for at e</w:t>
      </w:r>
      <w:r w:rsidR="00340C45" w:rsidRPr="00F322EB">
        <w:rPr>
          <w:rFonts w:ascii="Arial" w:hAnsi="Arial" w:cs="Arial"/>
          <w:sz w:val="24"/>
          <w:szCs w:val="24"/>
        </w:rPr>
        <w:t>n</w:t>
      </w:r>
      <w:r w:rsidR="00D23389" w:rsidRPr="00F322EB">
        <w:rPr>
          <w:rFonts w:ascii="Arial" w:hAnsi="Arial" w:cs="Arial"/>
          <w:sz w:val="24"/>
          <w:szCs w:val="24"/>
        </w:rPr>
        <w:t xml:space="preserve"> opslags relevant dato ligger imellem FGR felterne</w:t>
      </w:r>
      <w:r w:rsidR="00413A24" w:rsidRPr="00F322EB">
        <w:rPr>
          <w:rFonts w:ascii="Arial" w:hAnsi="Arial" w:cs="Arial"/>
          <w:sz w:val="24"/>
          <w:szCs w:val="24"/>
        </w:rPr>
        <w:t xml:space="preserve"> K_FRADTO og</w:t>
      </w:r>
    </w:p>
    <w:p w:rsidR="006B5DE6" w:rsidRPr="00EA2996" w:rsidRDefault="00413A24" w:rsidP="00413A24">
      <w:pPr>
        <w:spacing w:after="0"/>
        <w:rPr>
          <w:rFonts w:ascii="Arial" w:hAnsi="Arial" w:cs="Arial"/>
          <w:i/>
          <w:sz w:val="24"/>
          <w:szCs w:val="24"/>
        </w:rPr>
      </w:pPr>
      <w:r w:rsidRPr="00F322EB">
        <w:rPr>
          <w:rFonts w:ascii="Arial" w:hAnsi="Arial" w:cs="Arial"/>
          <w:sz w:val="24"/>
          <w:szCs w:val="24"/>
        </w:rPr>
        <w:t>D_TILDTO</w:t>
      </w:r>
    </w:p>
    <w:p w:rsidR="00E85F14" w:rsidRDefault="00E85F14" w:rsidP="00972950">
      <w:pPr>
        <w:spacing w:before="120" w:after="0"/>
        <w:rPr>
          <w:rFonts w:ascii="Arial" w:hAnsi="Arial" w:cs="Arial"/>
          <w:b/>
          <w:i/>
          <w:sz w:val="24"/>
          <w:szCs w:val="24"/>
        </w:rPr>
      </w:pPr>
    </w:p>
    <w:p w:rsidR="004065CF" w:rsidRPr="003256B7" w:rsidRDefault="004065CF" w:rsidP="00972950">
      <w:pPr>
        <w:spacing w:before="120" w:after="0"/>
        <w:rPr>
          <w:rFonts w:ascii="Arial" w:hAnsi="Arial" w:cs="Arial"/>
          <w:i/>
          <w:sz w:val="24"/>
          <w:szCs w:val="24"/>
        </w:rPr>
      </w:pPr>
      <w:r w:rsidRPr="003256B7">
        <w:rPr>
          <w:rFonts w:ascii="Arial" w:hAnsi="Arial" w:cs="Arial"/>
          <w:b/>
          <w:i/>
          <w:sz w:val="24"/>
          <w:szCs w:val="24"/>
        </w:rPr>
        <w:t>Psykiatri fra privat hospitaler</w:t>
      </w:r>
    </w:p>
    <w:p w:rsidR="00146578" w:rsidRDefault="00146578" w:rsidP="00E85F14">
      <w:pPr>
        <w:spacing w:after="0"/>
        <w:rPr>
          <w:rFonts w:ascii="Arial" w:hAnsi="Arial" w:cs="Arial"/>
          <w:sz w:val="24"/>
          <w:szCs w:val="24"/>
        </w:rPr>
      </w:pPr>
      <w:r>
        <w:rPr>
          <w:rFonts w:ascii="Arial" w:hAnsi="Arial" w:cs="Arial"/>
          <w:sz w:val="24"/>
          <w:szCs w:val="24"/>
        </w:rPr>
        <w:t>Private psykiatriske hospitaler og afdelinger skal ikke inkluderes</w:t>
      </w:r>
    </w:p>
    <w:p w:rsidR="004065CF" w:rsidRDefault="00732BD4" w:rsidP="00E85F14">
      <w:pPr>
        <w:spacing w:after="0"/>
        <w:rPr>
          <w:rFonts w:ascii="Arial" w:hAnsi="Arial" w:cs="Arial"/>
          <w:sz w:val="24"/>
          <w:szCs w:val="24"/>
        </w:rPr>
      </w:pPr>
      <w:r>
        <w:rPr>
          <w:rFonts w:ascii="Arial" w:hAnsi="Arial" w:cs="Arial"/>
          <w:sz w:val="24"/>
          <w:szCs w:val="24"/>
        </w:rPr>
        <w:t>Offentlige psykiatriske hospitaler og afdelinger er ikke med i LPR2 modellen og kommer derfor ikke med i forbindelse med det af Care</w:t>
      </w:r>
      <w:ins w:id="21" w:author="Statens Serum Institut" w:date="2013-09-02T19:26:00Z">
        <w:r w:rsidR="00365E4A">
          <w:rPr>
            <w:rFonts w:ascii="Arial" w:hAnsi="Arial" w:cs="Arial"/>
            <w:sz w:val="24"/>
            <w:szCs w:val="24"/>
          </w:rPr>
          <w:t>C</w:t>
        </w:r>
      </w:ins>
      <w:del w:id="22" w:author="Statens Serum Institut" w:date="2013-09-02T19:26:00Z">
        <w:r w:rsidDel="00365E4A">
          <w:rPr>
            <w:rFonts w:ascii="Arial" w:hAnsi="Arial" w:cs="Arial"/>
            <w:sz w:val="24"/>
            <w:szCs w:val="24"/>
          </w:rPr>
          <w:delText>c</w:delText>
        </w:r>
      </w:del>
      <w:r>
        <w:rPr>
          <w:rFonts w:ascii="Arial" w:hAnsi="Arial" w:cs="Arial"/>
          <w:sz w:val="24"/>
          <w:szCs w:val="24"/>
        </w:rPr>
        <w:t>om programmerede indlæsning</w:t>
      </w:r>
      <w:r w:rsidR="00600F1C">
        <w:rPr>
          <w:rFonts w:ascii="Arial" w:hAnsi="Arial" w:cs="Arial"/>
          <w:sz w:val="24"/>
          <w:szCs w:val="24"/>
        </w:rPr>
        <w:t>s</w:t>
      </w:r>
      <w:r>
        <w:rPr>
          <w:rFonts w:ascii="Arial" w:hAnsi="Arial" w:cs="Arial"/>
          <w:sz w:val="24"/>
          <w:szCs w:val="24"/>
        </w:rPr>
        <w:t xml:space="preserve">system fra LPR2 til </w:t>
      </w:r>
      <w:r w:rsidRPr="00732BD4">
        <w:rPr>
          <w:rFonts w:ascii="Arial" w:hAnsi="Arial" w:cs="Arial"/>
          <w:sz w:val="24"/>
          <w:szCs w:val="24"/>
        </w:rPr>
        <w:t>HAIBA_LPR_REPLIKA</w:t>
      </w:r>
      <w:r>
        <w:rPr>
          <w:rFonts w:ascii="Arial" w:hAnsi="Arial" w:cs="Arial"/>
          <w:sz w:val="24"/>
          <w:szCs w:val="24"/>
        </w:rPr>
        <w:t xml:space="preserve"> databasen. </w:t>
      </w:r>
    </w:p>
    <w:p w:rsidR="00732BD4" w:rsidRPr="003256B7" w:rsidRDefault="00732BD4" w:rsidP="00E85F14">
      <w:pPr>
        <w:spacing w:after="0"/>
        <w:rPr>
          <w:rFonts w:ascii="Arial" w:hAnsi="Arial" w:cs="Arial"/>
          <w:sz w:val="24"/>
          <w:szCs w:val="24"/>
        </w:rPr>
      </w:pPr>
    </w:p>
    <w:p w:rsidR="002B43CB" w:rsidRDefault="002B43CB" w:rsidP="00E85F14">
      <w:pPr>
        <w:spacing w:after="0"/>
        <w:rPr>
          <w:rFonts w:ascii="Arial" w:hAnsi="Arial" w:cs="Arial"/>
          <w:b/>
          <w:sz w:val="24"/>
          <w:szCs w:val="24"/>
        </w:rPr>
      </w:pPr>
      <w:r>
        <w:rPr>
          <w:rFonts w:ascii="Arial" w:hAnsi="Arial" w:cs="Arial"/>
          <w:b/>
          <w:sz w:val="24"/>
          <w:szCs w:val="24"/>
        </w:rPr>
        <w:t>Forretningsregler</w:t>
      </w:r>
    </w:p>
    <w:p w:rsidR="008C5BC2" w:rsidRPr="00A97556" w:rsidRDefault="008C5BC2" w:rsidP="00E85F14">
      <w:pPr>
        <w:spacing w:after="0"/>
        <w:rPr>
          <w:rFonts w:ascii="Arial" w:hAnsi="Arial" w:cs="Arial"/>
          <w:sz w:val="24"/>
          <w:szCs w:val="24"/>
        </w:rPr>
      </w:pPr>
      <w:r>
        <w:rPr>
          <w:rFonts w:ascii="Arial" w:hAnsi="Arial" w:cs="Arial"/>
          <w:sz w:val="24"/>
          <w:szCs w:val="24"/>
        </w:rPr>
        <w:t>Der skal skelnes mellem om en person er indlagt (patient type 0) eller er ambulant (patient type 2). For kontakter med patient type 0 (indlagt) vil alle de nedenfor beskrevne oprensninger være aktuelle</w:t>
      </w:r>
      <w:r w:rsidR="00C91916">
        <w:rPr>
          <w:rFonts w:ascii="Arial" w:hAnsi="Arial" w:cs="Arial"/>
          <w:sz w:val="24"/>
          <w:szCs w:val="24"/>
        </w:rPr>
        <w:t>.</w:t>
      </w:r>
      <w:r w:rsidR="00607FE8">
        <w:rPr>
          <w:rFonts w:ascii="Arial" w:hAnsi="Arial" w:cs="Arial"/>
          <w:sz w:val="24"/>
          <w:szCs w:val="24"/>
        </w:rPr>
        <w:br/>
      </w:r>
      <w:r w:rsidR="00E0284C">
        <w:rPr>
          <w:rFonts w:ascii="Arial" w:hAnsi="Arial" w:cs="Arial"/>
          <w:sz w:val="24"/>
          <w:szCs w:val="24"/>
        </w:rPr>
        <w:t>Regler for p</w:t>
      </w:r>
      <w:r w:rsidR="00B96EDC">
        <w:rPr>
          <w:rFonts w:ascii="Arial" w:hAnsi="Arial" w:cs="Arial"/>
          <w:sz w:val="24"/>
          <w:szCs w:val="24"/>
        </w:rPr>
        <w:t>atient type 2 (ambulante</w:t>
      </w:r>
      <w:r w:rsidR="007A6AFE">
        <w:rPr>
          <w:rFonts w:ascii="Arial" w:hAnsi="Arial" w:cs="Arial"/>
          <w:sz w:val="24"/>
          <w:szCs w:val="24"/>
        </w:rPr>
        <w:t xml:space="preserve"> kontakter</w:t>
      </w:r>
      <w:r w:rsidR="00B96EDC">
        <w:rPr>
          <w:rFonts w:ascii="Arial" w:hAnsi="Arial" w:cs="Arial"/>
          <w:sz w:val="24"/>
          <w:szCs w:val="24"/>
        </w:rPr>
        <w:t xml:space="preserve">) </w:t>
      </w:r>
      <w:r w:rsidR="00E0284C">
        <w:rPr>
          <w:rFonts w:ascii="Arial" w:hAnsi="Arial" w:cs="Arial"/>
          <w:sz w:val="24"/>
          <w:szCs w:val="24"/>
        </w:rPr>
        <w:t xml:space="preserve">bliver behandlet separat fra type 0 patienter og skal records skal </w:t>
      </w:r>
      <w:r w:rsidR="00DD4D0B">
        <w:rPr>
          <w:rFonts w:ascii="Arial" w:hAnsi="Arial" w:cs="Arial"/>
          <w:sz w:val="24"/>
          <w:szCs w:val="24"/>
        </w:rPr>
        <w:t xml:space="preserve">placeres i en </w:t>
      </w:r>
      <w:r w:rsidR="00C91916">
        <w:rPr>
          <w:rFonts w:ascii="Arial" w:hAnsi="Arial" w:cs="Arial"/>
          <w:sz w:val="24"/>
          <w:szCs w:val="24"/>
        </w:rPr>
        <w:t>separat</w:t>
      </w:r>
      <w:r w:rsidR="00DD4D0B">
        <w:rPr>
          <w:rFonts w:ascii="Arial" w:hAnsi="Arial" w:cs="Arial"/>
          <w:sz w:val="24"/>
          <w:szCs w:val="24"/>
        </w:rPr>
        <w:t xml:space="preserve"> tabel</w:t>
      </w:r>
      <w:r w:rsidR="00C91916">
        <w:rPr>
          <w:rFonts w:ascii="Arial" w:hAnsi="Arial" w:cs="Arial"/>
          <w:sz w:val="24"/>
          <w:szCs w:val="24"/>
        </w:rPr>
        <w:t xml:space="preserve"> og skal således ikke indgå i beregningen af indlæggelsesforløb. </w:t>
      </w:r>
      <w:r w:rsidR="005D2F76">
        <w:rPr>
          <w:rFonts w:ascii="Arial" w:hAnsi="Arial" w:cs="Arial"/>
          <w:sz w:val="24"/>
          <w:szCs w:val="24"/>
        </w:rPr>
        <w:t xml:space="preserve">Det er angivet hvilke regler </w:t>
      </w:r>
      <w:r w:rsidR="00607FE8">
        <w:rPr>
          <w:rFonts w:ascii="Arial" w:hAnsi="Arial" w:cs="Arial"/>
          <w:sz w:val="24"/>
          <w:szCs w:val="24"/>
        </w:rPr>
        <w:t>gælder</w:t>
      </w:r>
      <w:r w:rsidR="005D2F76">
        <w:rPr>
          <w:rFonts w:ascii="Arial" w:hAnsi="Arial" w:cs="Arial"/>
          <w:sz w:val="24"/>
          <w:szCs w:val="24"/>
        </w:rPr>
        <w:t xml:space="preserve"> til ambulante kontakter</w:t>
      </w:r>
      <w:r w:rsidR="00607FE8">
        <w:rPr>
          <w:rFonts w:ascii="Arial" w:hAnsi="Arial" w:cs="Arial"/>
          <w:sz w:val="24"/>
          <w:szCs w:val="24"/>
        </w:rPr>
        <w:t>.</w:t>
      </w:r>
    </w:p>
    <w:p w:rsidR="00201FE1" w:rsidRDefault="00201FE1" w:rsidP="00E85F14">
      <w:pPr>
        <w:spacing w:after="0"/>
        <w:rPr>
          <w:rFonts w:ascii="Arial" w:hAnsi="Arial" w:cs="Arial"/>
          <w:b/>
          <w:i/>
          <w:sz w:val="24"/>
          <w:szCs w:val="24"/>
        </w:rPr>
      </w:pPr>
    </w:p>
    <w:p w:rsidR="00B75B0C" w:rsidRPr="000C5DE4" w:rsidRDefault="009F3F57" w:rsidP="00E85F14">
      <w:pPr>
        <w:pStyle w:val="Listeafsnit"/>
        <w:numPr>
          <w:ilvl w:val="0"/>
          <w:numId w:val="5"/>
        </w:numPr>
        <w:spacing w:after="0"/>
        <w:ind w:left="426" w:hanging="426"/>
        <w:rPr>
          <w:rFonts w:ascii="Arial" w:hAnsi="Arial" w:cs="Arial"/>
          <w:sz w:val="24"/>
          <w:szCs w:val="24"/>
          <w:u w:val="single"/>
        </w:rPr>
      </w:pPr>
      <w:r w:rsidRPr="000C5DE4">
        <w:rPr>
          <w:rFonts w:ascii="Arial" w:hAnsi="Arial" w:cs="Arial"/>
          <w:sz w:val="24"/>
          <w:szCs w:val="24"/>
          <w:u w:val="single"/>
        </w:rPr>
        <w:t>Betingelser for kontakter</w:t>
      </w:r>
      <w:r w:rsidR="009E6A0D">
        <w:rPr>
          <w:rFonts w:ascii="Arial" w:hAnsi="Arial" w:cs="Arial"/>
          <w:sz w:val="24"/>
          <w:szCs w:val="24"/>
          <w:u w:val="single"/>
        </w:rPr>
        <w:t xml:space="preserve"> </w:t>
      </w:r>
      <w:r w:rsidR="002B43CB" w:rsidRPr="009F3F57">
        <w:rPr>
          <w:rFonts w:ascii="Arial" w:hAnsi="Arial" w:cs="Arial"/>
          <w:sz w:val="24"/>
          <w:szCs w:val="24"/>
          <w:u w:val="single"/>
        </w:rPr>
        <w:t>(heldøgn og ambulant)</w:t>
      </w:r>
    </w:p>
    <w:p w:rsidR="00201FE1" w:rsidRDefault="009F3F57" w:rsidP="00E85F14">
      <w:pPr>
        <w:spacing w:after="0"/>
        <w:rPr>
          <w:rFonts w:ascii="Arial" w:hAnsi="Arial" w:cs="Arial"/>
          <w:sz w:val="24"/>
          <w:szCs w:val="24"/>
        </w:rPr>
      </w:pPr>
      <w:r>
        <w:rPr>
          <w:rFonts w:ascii="Arial" w:hAnsi="Arial" w:cs="Arial"/>
          <w:sz w:val="24"/>
          <w:szCs w:val="24"/>
        </w:rPr>
        <w:t>D</w:t>
      </w:r>
      <w:r w:rsidR="00201FE1">
        <w:rPr>
          <w:rFonts w:ascii="Arial" w:hAnsi="Arial" w:cs="Arial"/>
          <w:sz w:val="24"/>
          <w:szCs w:val="24"/>
        </w:rPr>
        <w:t>er skal være</w:t>
      </w:r>
      <w:r>
        <w:rPr>
          <w:rFonts w:ascii="Arial" w:hAnsi="Arial" w:cs="Arial"/>
          <w:sz w:val="24"/>
          <w:szCs w:val="24"/>
        </w:rPr>
        <w:t xml:space="preserve"> følgende felter</w:t>
      </w:r>
      <w:r w:rsidR="009208D5">
        <w:rPr>
          <w:rFonts w:ascii="Arial" w:hAnsi="Arial" w:cs="Arial"/>
          <w:sz w:val="24"/>
          <w:szCs w:val="24"/>
        </w:rPr>
        <w:t>:</w:t>
      </w:r>
    </w:p>
    <w:p w:rsidR="009A6521" w:rsidRPr="00547199" w:rsidRDefault="009A6521" w:rsidP="00E85F14">
      <w:pPr>
        <w:pStyle w:val="Listeafsnit"/>
        <w:numPr>
          <w:ilvl w:val="0"/>
          <w:numId w:val="4"/>
        </w:numPr>
        <w:spacing w:after="0"/>
        <w:ind w:left="714" w:hanging="357"/>
        <w:rPr>
          <w:rFonts w:ascii="Arial" w:hAnsi="Arial" w:cs="Arial"/>
          <w:sz w:val="24"/>
          <w:szCs w:val="24"/>
        </w:rPr>
      </w:pPr>
      <w:r w:rsidRPr="00547199">
        <w:rPr>
          <w:rFonts w:ascii="Arial" w:hAnsi="Arial" w:cs="Arial"/>
          <w:sz w:val="24"/>
          <w:szCs w:val="24"/>
          <w:lang w:val="en-US"/>
        </w:rPr>
        <w:t xml:space="preserve">[K_RECNUM] </w:t>
      </w:r>
    </w:p>
    <w:p w:rsidR="00201FE1" w:rsidRPr="00547199" w:rsidRDefault="009A6521" w:rsidP="00E85F14">
      <w:pPr>
        <w:pStyle w:val="Listeafsnit"/>
        <w:numPr>
          <w:ilvl w:val="0"/>
          <w:numId w:val="4"/>
        </w:numPr>
        <w:spacing w:after="0"/>
        <w:ind w:left="714" w:hanging="357"/>
        <w:rPr>
          <w:rFonts w:ascii="Arial" w:hAnsi="Arial" w:cs="Arial"/>
          <w:sz w:val="24"/>
          <w:szCs w:val="24"/>
        </w:rPr>
      </w:pPr>
      <w:r w:rsidRPr="00547199">
        <w:rPr>
          <w:rFonts w:ascii="Arial" w:hAnsi="Arial" w:cs="Arial"/>
          <w:sz w:val="24"/>
          <w:szCs w:val="24"/>
          <w:lang w:val="en-US"/>
        </w:rPr>
        <w:t>[V_</w:t>
      </w:r>
      <w:r w:rsidR="00201FE1" w:rsidRPr="00547199">
        <w:rPr>
          <w:rFonts w:ascii="Arial" w:hAnsi="Arial" w:cs="Arial"/>
          <w:sz w:val="24"/>
          <w:szCs w:val="24"/>
        </w:rPr>
        <w:t>CPR</w:t>
      </w:r>
      <w:r w:rsidRPr="00547199">
        <w:rPr>
          <w:rFonts w:ascii="Arial" w:hAnsi="Arial" w:cs="Arial"/>
          <w:sz w:val="24"/>
          <w:szCs w:val="24"/>
        </w:rPr>
        <w:t>]</w:t>
      </w:r>
    </w:p>
    <w:p w:rsidR="00201FE1" w:rsidRPr="001A3C08" w:rsidRDefault="009A6521" w:rsidP="00E85F14">
      <w:pPr>
        <w:pStyle w:val="Listeafsnit"/>
        <w:numPr>
          <w:ilvl w:val="0"/>
          <w:numId w:val="4"/>
        </w:numPr>
        <w:spacing w:after="0"/>
        <w:ind w:left="714" w:hanging="357"/>
        <w:rPr>
          <w:rFonts w:ascii="Arial" w:hAnsi="Arial" w:cs="Arial"/>
          <w:b/>
          <w:i/>
          <w:sz w:val="24"/>
          <w:szCs w:val="24"/>
        </w:rPr>
      </w:pPr>
      <w:r>
        <w:rPr>
          <w:rFonts w:ascii="Arial" w:hAnsi="Arial" w:cs="Arial"/>
          <w:sz w:val="24"/>
          <w:szCs w:val="24"/>
        </w:rPr>
        <w:t>[C_SGH]</w:t>
      </w:r>
    </w:p>
    <w:p w:rsidR="009A6521" w:rsidRPr="00201FE1" w:rsidRDefault="009A6521" w:rsidP="00E85F14">
      <w:pPr>
        <w:pStyle w:val="Listeafsnit"/>
        <w:numPr>
          <w:ilvl w:val="0"/>
          <w:numId w:val="4"/>
        </w:numPr>
        <w:spacing w:after="0"/>
        <w:ind w:left="714" w:hanging="357"/>
        <w:rPr>
          <w:rFonts w:ascii="Arial" w:hAnsi="Arial" w:cs="Arial"/>
          <w:b/>
          <w:i/>
          <w:sz w:val="24"/>
          <w:szCs w:val="24"/>
        </w:rPr>
      </w:pPr>
      <w:r>
        <w:rPr>
          <w:rFonts w:ascii="Arial" w:hAnsi="Arial" w:cs="Arial"/>
          <w:sz w:val="24"/>
          <w:szCs w:val="24"/>
        </w:rPr>
        <w:t>[C_AFD]</w:t>
      </w:r>
    </w:p>
    <w:p w:rsidR="0061334E" w:rsidRPr="00201FE1" w:rsidRDefault="009A6521" w:rsidP="00E85F14">
      <w:pPr>
        <w:pStyle w:val="Listeafsnit"/>
        <w:numPr>
          <w:ilvl w:val="0"/>
          <w:numId w:val="4"/>
        </w:numPr>
        <w:spacing w:after="0"/>
        <w:ind w:left="714" w:hanging="357"/>
        <w:rPr>
          <w:rFonts w:ascii="Arial" w:hAnsi="Arial" w:cs="Arial"/>
          <w:b/>
          <w:i/>
          <w:sz w:val="24"/>
          <w:szCs w:val="24"/>
        </w:rPr>
      </w:pPr>
      <w:r>
        <w:rPr>
          <w:rFonts w:ascii="Arial" w:hAnsi="Arial" w:cs="Arial"/>
          <w:sz w:val="24"/>
          <w:szCs w:val="24"/>
        </w:rPr>
        <w:t>[D_INDDTO]</w:t>
      </w:r>
    </w:p>
    <w:p w:rsidR="00201FE1" w:rsidRPr="009E6A0D" w:rsidRDefault="00224E7F" w:rsidP="00E85F14">
      <w:pPr>
        <w:spacing w:after="0"/>
        <w:rPr>
          <w:rFonts w:ascii="Arial" w:hAnsi="Arial" w:cs="Arial"/>
          <w:sz w:val="24"/>
          <w:szCs w:val="24"/>
        </w:rPr>
      </w:pPr>
      <w:r w:rsidRPr="009E6A0D">
        <w:rPr>
          <w:rFonts w:ascii="Arial" w:hAnsi="Arial" w:cs="Arial"/>
          <w:sz w:val="24"/>
          <w:szCs w:val="24"/>
        </w:rPr>
        <w:t>Hvis et eller flere felter ikke er der, så skal denne kontakt i fejlloggen.</w:t>
      </w:r>
    </w:p>
    <w:p w:rsidR="00224E7F" w:rsidRDefault="00224E7F" w:rsidP="00E85F14">
      <w:pPr>
        <w:spacing w:after="0"/>
        <w:rPr>
          <w:rFonts w:ascii="Arial" w:hAnsi="Arial" w:cs="Arial"/>
          <w:sz w:val="24"/>
          <w:szCs w:val="24"/>
          <w:u w:val="single"/>
        </w:rPr>
      </w:pPr>
    </w:p>
    <w:p w:rsidR="001A3C08" w:rsidRDefault="005D2F76" w:rsidP="00E85F14">
      <w:pPr>
        <w:pStyle w:val="NormalWeb"/>
        <w:spacing w:before="0" w:beforeAutospacing="0" w:after="0" w:afterAutospacing="0"/>
        <w:rPr>
          <w:rFonts w:ascii="Arial" w:hAnsi="Arial" w:cs="Arial"/>
          <w:u w:val="single"/>
        </w:rPr>
      </w:pPr>
      <w:r w:rsidRPr="009F3F57">
        <w:rPr>
          <w:rFonts w:ascii="Arial" w:hAnsi="Arial" w:cs="Arial"/>
          <w:u w:val="single"/>
        </w:rPr>
        <w:t xml:space="preserve">2) </w:t>
      </w:r>
      <w:r w:rsidR="001A3C08">
        <w:rPr>
          <w:rFonts w:ascii="Arial" w:hAnsi="Arial" w:cs="Arial"/>
          <w:u w:val="single"/>
        </w:rPr>
        <w:t>[C_SGH] skal sættes til 7 karakter i sted for 4 karakter.</w:t>
      </w:r>
    </w:p>
    <w:p w:rsidR="001A3C08" w:rsidRDefault="001A3C08" w:rsidP="00E85F14">
      <w:pPr>
        <w:pStyle w:val="NormalWeb"/>
        <w:spacing w:before="0" w:beforeAutospacing="0" w:after="0" w:afterAutospacing="0"/>
        <w:rPr>
          <w:rFonts w:ascii="Arial" w:hAnsi="Arial" w:cs="Arial"/>
          <w:u w:val="single"/>
        </w:rPr>
      </w:pPr>
    </w:p>
    <w:p w:rsidR="005D2F76" w:rsidRPr="00171FA1" w:rsidRDefault="001A3C08" w:rsidP="00E85F14">
      <w:pPr>
        <w:pStyle w:val="NormalWeb"/>
        <w:spacing w:before="0" w:beforeAutospacing="0" w:after="0" w:afterAutospacing="0"/>
        <w:rPr>
          <w:rFonts w:ascii="Arial" w:hAnsi="Arial" w:cs="Arial"/>
          <w:u w:val="single"/>
        </w:rPr>
      </w:pPr>
      <w:r w:rsidRPr="004D084A">
        <w:rPr>
          <w:rFonts w:ascii="Arial" w:hAnsi="Arial" w:cs="Arial"/>
          <w:u w:val="single"/>
        </w:rPr>
        <w:t xml:space="preserve">3) </w:t>
      </w:r>
      <w:r w:rsidR="005D2F76" w:rsidRPr="002C2CC3">
        <w:rPr>
          <w:rFonts w:ascii="Arial" w:hAnsi="Arial" w:cs="Arial"/>
          <w:u w:val="single"/>
        </w:rPr>
        <w:t xml:space="preserve">Specielt om sygehus-afdelingskoderne </w:t>
      </w:r>
      <w:r w:rsidR="00EE6082" w:rsidRPr="00783142">
        <w:rPr>
          <w:rFonts w:ascii="Arial" w:hAnsi="Arial" w:cs="Arial"/>
          <w:u w:val="single"/>
        </w:rPr>
        <w:t xml:space="preserve">fra Region Sjælland </w:t>
      </w:r>
      <w:r w:rsidR="009F3F57" w:rsidRPr="00783142">
        <w:rPr>
          <w:rFonts w:ascii="Arial" w:hAnsi="Arial" w:cs="Arial"/>
          <w:u w:val="single"/>
        </w:rPr>
        <w:t>(heldøgn og ambulant)</w:t>
      </w:r>
    </w:p>
    <w:p w:rsidR="005D2F76" w:rsidRPr="004D084A" w:rsidRDefault="005D2F76" w:rsidP="00E85F14">
      <w:pPr>
        <w:pStyle w:val="NormalWeb"/>
        <w:spacing w:before="0" w:beforeAutospacing="0" w:after="0" w:afterAutospacing="0"/>
        <w:rPr>
          <w:rFonts w:ascii="Arial" w:hAnsi="Arial" w:cs="Arial"/>
        </w:rPr>
      </w:pPr>
      <w:r w:rsidRPr="00E07181">
        <w:rPr>
          <w:rFonts w:ascii="Arial" w:hAnsi="Arial" w:cs="Arial"/>
        </w:rPr>
        <w:t>I Region S</w:t>
      </w:r>
      <w:r w:rsidRPr="0036191A">
        <w:rPr>
          <w:rFonts w:ascii="Arial" w:hAnsi="Arial" w:cs="Arial"/>
        </w:rPr>
        <w:t>jælland er alle sygehus-koderne registreret under 3800 ”Region Sjællands Sygehusvæsen”. For at fordele disse registreringer på de 7 sygehuse i regionen er det</w:t>
      </w:r>
      <w:r w:rsidRPr="004D084A">
        <w:rPr>
          <w:rFonts w:ascii="Arial" w:hAnsi="Arial" w:cs="Arial"/>
        </w:rPr>
        <w:t xml:space="preserve"> nødvendigt at lave opslag i FGR registret i tabellen T_AFDKLASSE feltet V_AFDNAVN</w:t>
      </w:r>
      <w:r w:rsidR="006B1D81" w:rsidRPr="004D084A">
        <w:rPr>
          <w:rFonts w:ascii="Arial" w:hAnsi="Arial" w:cs="Arial"/>
        </w:rPr>
        <w:t>. H</w:t>
      </w:r>
      <w:r w:rsidRPr="004D084A">
        <w:rPr>
          <w:rFonts w:ascii="Arial" w:hAnsi="Arial" w:cs="Arial"/>
        </w:rPr>
        <w:t>er vil de 3 første bogstaver være en forkortelse der identificerer hvilket sygehus afdelingen hører til.</w:t>
      </w:r>
    </w:p>
    <w:p w:rsidR="005D2F76" w:rsidRPr="004D084A" w:rsidRDefault="005D2F76" w:rsidP="00E85F14">
      <w:pPr>
        <w:spacing w:after="0"/>
        <w:rPr>
          <w:rFonts w:ascii="Arial" w:hAnsi="Arial" w:cs="Arial"/>
          <w:sz w:val="24"/>
          <w:szCs w:val="24"/>
        </w:rPr>
      </w:pPr>
      <w:r w:rsidRPr="004D084A">
        <w:rPr>
          <w:rFonts w:ascii="Arial" w:hAnsi="Arial" w:cs="Arial"/>
          <w:sz w:val="24"/>
          <w:szCs w:val="24"/>
        </w:rPr>
        <w:t>Sygehuskoden gemmes i HAIBA som 7 karakter 3800XXX hvor X er de tre første bogstaver hentet fra FGR.T_AFDKLASSE.V_AFDNAVN.</w:t>
      </w:r>
    </w:p>
    <w:p w:rsidR="005D2F76" w:rsidRDefault="005D2F76" w:rsidP="00E85F14">
      <w:pPr>
        <w:spacing w:after="0"/>
        <w:rPr>
          <w:rFonts w:ascii="Arial" w:hAnsi="Arial" w:cs="Arial"/>
          <w:sz w:val="24"/>
          <w:szCs w:val="24"/>
          <w:u w:val="single"/>
        </w:rPr>
      </w:pPr>
    </w:p>
    <w:p w:rsidR="00D13967" w:rsidRPr="00EE6082" w:rsidRDefault="004D084A" w:rsidP="00E85F14">
      <w:pPr>
        <w:spacing w:after="0"/>
        <w:rPr>
          <w:rFonts w:ascii="Arial" w:hAnsi="Arial" w:cs="Arial"/>
          <w:sz w:val="24"/>
          <w:szCs w:val="24"/>
        </w:rPr>
      </w:pPr>
      <w:r>
        <w:rPr>
          <w:rFonts w:ascii="Arial" w:hAnsi="Arial" w:cs="Arial"/>
          <w:sz w:val="24"/>
          <w:szCs w:val="24"/>
          <w:u w:val="single"/>
        </w:rPr>
        <w:t>4</w:t>
      </w:r>
      <w:r w:rsidR="002B43CB" w:rsidRPr="00EE6082">
        <w:rPr>
          <w:rFonts w:ascii="Arial" w:hAnsi="Arial" w:cs="Arial"/>
          <w:sz w:val="24"/>
          <w:szCs w:val="24"/>
          <w:u w:val="single"/>
        </w:rPr>
        <w:t xml:space="preserve">) </w:t>
      </w:r>
      <w:r w:rsidR="00C73CD5" w:rsidRPr="00EE6082">
        <w:rPr>
          <w:rFonts w:ascii="Arial" w:hAnsi="Arial" w:cs="Arial"/>
          <w:sz w:val="24"/>
          <w:szCs w:val="24"/>
          <w:u w:val="single"/>
        </w:rPr>
        <w:t>Dato-tid</w:t>
      </w:r>
      <w:r w:rsidR="001A1785" w:rsidRPr="00EE6082">
        <w:rPr>
          <w:rFonts w:ascii="Arial" w:hAnsi="Arial" w:cs="Arial"/>
          <w:sz w:val="24"/>
          <w:szCs w:val="24"/>
          <w:u w:val="single"/>
        </w:rPr>
        <w:t xml:space="preserve"> (heldøgn</w:t>
      </w:r>
      <w:r w:rsidR="00997D8E">
        <w:rPr>
          <w:rFonts w:ascii="Arial" w:hAnsi="Arial" w:cs="Arial"/>
          <w:sz w:val="24"/>
          <w:szCs w:val="24"/>
          <w:u w:val="single"/>
        </w:rPr>
        <w:t xml:space="preserve"> og ambulant</w:t>
      </w:r>
      <w:r w:rsidR="001A1785" w:rsidRPr="00EE6082">
        <w:rPr>
          <w:rFonts w:ascii="Arial" w:hAnsi="Arial" w:cs="Arial"/>
          <w:sz w:val="24"/>
          <w:szCs w:val="24"/>
          <w:u w:val="single"/>
        </w:rPr>
        <w:t>)</w:t>
      </w:r>
    </w:p>
    <w:p w:rsidR="00D827E7" w:rsidRDefault="008165D8" w:rsidP="00E85F14">
      <w:pPr>
        <w:spacing w:after="0"/>
        <w:rPr>
          <w:rFonts w:ascii="Arial" w:hAnsi="Arial" w:cs="Arial"/>
          <w:sz w:val="24"/>
          <w:szCs w:val="24"/>
        </w:rPr>
      </w:pPr>
      <w:r>
        <w:rPr>
          <w:rFonts w:ascii="Arial" w:hAnsi="Arial" w:cs="Arial"/>
          <w:sz w:val="24"/>
          <w:szCs w:val="24"/>
        </w:rPr>
        <w:t>Vi bruger kalender dato og time som tidsenhed (dato-tid)</w:t>
      </w:r>
      <w:ins w:id="23" w:author="Statens Serum Institut" w:date="2013-09-02T12:03:00Z">
        <w:r w:rsidR="00CE3E6C">
          <w:rPr>
            <w:rFonts w:ascii="Arial" w:hAnsi="Arial" w:cs="Arial"/>
            <w:sz w:val="24"/>
            <w:szCs w:val="24"/>
          </w:rPr>
          <w:t>,</w:t>
        </w:r>
      </w:ins>
      <w:del w:id="24" w:author="Statens Serum Institut" w:date="2013-09-02T12:03:00Z">
        <w:r w:rsidDel="00CE3E6C">
          <w:rPr>
            <w:rFonts w:ascii="Arial" w:hAnsi="Arial" w:cs="Arial"/>
            <w:sz w:val="24"/>
            <w:szCs w:val="24"/>
          </w:rPr>
          <w:delText xml:space="preserve"> </w:delText>
        </w:r>
      </w:del>
      <w:del w:id="25" w:author="Statens Serum Institut" w:date="2013-09-02T12:02:00Z">
        <w:r w:rsidDel="00AF636C">
          <w:rPr>
            <w:rFonts w:ascii="Arial" w:hAnsi="Arial" w:cs="Arial"/>
            <w:sz w:val="24"/>
            <w:szCs w:val="24"/>
          </w:rPr>
          <w:delText>dvs.</w:delText>
        </w:r>
      </w:del>
      <w:r>
        <w:rPr>
          <w:rFonts w:ascii="Arial" w:hAnsi="Arial" w:cs="Arial"/>
          <w:sz w:val="24"/>
          <w:szCs w:val="24"/>
        </w:rPr>
        <w:t xml:space="preserve"> ikke minutter</w:t>
      </w:r>
      <w:ins w:id="26" w:author="Statens Serum Institut" w:date="2013-09-02T12:02:00Z">
        <w:r w:rsidR="00AF636C">
          <w:rPr>
            <w:rFonts w:ascii="Arial" w:hAnsi="Arial" w:cs="Arial"/>
            <w:sz w:val="24"/>
            <w:szCs w:val="24"/>
          </w:rPr>
          <w:t>. Dvs. at alle dato-tider trunkeres til timer</w:t>
        </w:r>
      </w:ins>
      <w:del w:id="27" w:author="Statens Serum Institut" w:date="2013-09-02T12:02:00Z">
        <w:r w:rsidDel="00AF636C">
          <w:rPr>
            <w:rFonts w:ascii="Arial" w:hAnsi="Arial" w:cs="Arial"/>
            <w:sz w:val="24"/>
            <w:szCs w:val="24"/>
          </w:rPr>
          <w:delText>, da de ikke er tilgængelige i LPR,</w:delText>
        </w:r>
      </w:del>
      <w:ins w:id="28" w:author="Statens Serum Institut" w:date="2013-09-02T12:02:00Z">
        <w:r w:rsidR="00AF636C">
          <w:rPr>
            <w:rFonts w:ascii="Arial" w:hAnsi="Arial" w:cs="Arial"/>
            <w:sz w:val="24"/>
            <w:szCs w:val="24"/>
          </w:rPr>
          <w:t>.</w:t>
        </w:r>
      </w:ins>
      <w:r>
        <w:rPr>
          <w:rFonts w:ascii="Arial" w:hAnsi="Arial" w:cs="Arial"/>
          <w:sz w:val="24"/>
          <w:szCs w:val="24"/>
        </w:rPr>
        <w:t xml:space="preserve"> </w:t>
      </w:r>
    </w:p>
    <w:p w:rsidR="00D82FB2" w:rsidRPr="00D82FB2" w:rsidRDefault="00D82FB2" w:rsidP="00E85F14">
      <w:pPr>
        <w:spacing w:after="0"/>
        <w:rPr>
          <w:rFonts w:ascii="Arial" w:hAnsi="Arial" w:cs="Arial"/>
          <w:i/>
          <w:sz w:val="24"/>
          <w:szCs w:val="24"/>
        </w:rPr>
      </w:pPr>
      <w:r w:rsidRPr="00D82FB2">
        <w:rPr>
          <w:rFonts w:ascii="Arial" w:hAnsi="Arial" w:cs="Arial"/>
          <w:i/>
          <w:sz w:val="24"/>
          <w:szCs w:val="24"/>
        </w:rPr>
        <w:t>Kontakter</w:t>
      </w:r>
    </w:p>
    <w:p w:rsidR="00AC3DC8" w:rsidRDefault="004D084A" w:rsidP="00E85F14">
      <w:pPr>
        <w:spacing w:after="0"/>
        <w:rPr>
          <w:rFonts w:ascii="Arial" w:hAnsi="Arial" w:cs="Arial"/>
          <w:sz w:val="24"/>
          <w:szCs w:val="24"/>
        </w:rPr>
      </w:pPr>
      <w:r>
        <w:rPr>
          <w:rFonts w:ascii="Arial" w:hAnsi="Arial" w:cs="Arial"/>
          <w:sz w:val="24"/>
          <w:szCs w:val="24"/>
        </w:rPr>
        <w:t>4</w:t>
      </w:r>
      <w:r w:rsidR="00EE6082">
        <w:rPr>
          <w:rFonts w:ascii="Arial" w:hAnsi="Arial" w:cs="Arial"/>
          <w:sz w:val="24"/>
          <w:szCs w:val="24"/>
        </w:rPr>
        <w:t>a</w:t>
      </w:r>
      <w:r w:rsidR="00812418">
        <w:rPr>
          <w:rFonts w:ascii="Arial" w:hAnsi="Arial" w:cs="Arial"/>
          <w:sz w:val="24"/>
          <w:szCs w:val="24"/>
        </w:rPr>
        <w:t>) Hvis en kontakt har en ind_dato men ingen ind-time</w:t>
      </w:r>
      <w:ins w:id="29" w:author="Statens Serum Institut" w:date="2013-09-02T12:04:00Z">
        <w:r w:rsidR="00CE3E6C">
          <w:rPr>
            <w:rFonts w:ascii="Arial" w:hAnsi="Arial" w:cs="Arial"/>
            <w:sz w:val="24"/>
            <w:szCs w:val="24"/>
          </w:rPr>
          <w:t xml:space="preserve"> (</w:t>
        </w:r>
      </w:ins>
      <w:ins w:id="30" w:author="Statens Serum Institut" w:date="2013-09-02T12:10:00Z">
        <w:r w:rsidR="00DB2A61">
          <w:rPr>
            <w:rFonts w:ascii="Arial" w:hAnsi="Arial" w:cs="Arial"/>
            <w:sz w:val="24"/>
            <w:szCs w:val="24"/>
          </w:rPr>
          <w:t>hour(ind_dato)=0</w:t>
        </w:r>
      </w:ins>
      <w:ins w:id="31" w:author="Statens Serum Institut" w:date="2013-09-02T12:04:00Z">
        <w:r w:rsidR="00CE3E6C">
          <w:rPr>
            <w:rFonts w:ascii="Arial" w:hAnsi="Arial" w:cs="Arial"/>
            <w:sz w:val="24"/>
            <w:szCs w:val="24"/>
          </w:rPr>
          <w:t>)</w:t>
        </w:r>
      </w:ins>
      <w:r w:rsidR="00812418">
        <w:rPr>
          <w:rFonts w:ascii="Arial" w:hAnsi="Arial" w:cs="Arial"/>
          <w:sz w:val="24"/>
          <w:szCs w:val="24"/>
        </w:rPr>
        <w:t xml:space="preserve">, så sættes ind-time til </w:t>
      </w:r>
      <w:r w:rsidR="002C2CC3">
        <w:rPr>
          <w:rFonts w:ascii="Arial" w:hAnsi="Arial" w:cs="Arial"/>
          <w:sz w:val="24"/>
          <w:szCs w:val="24"/>
        </w:rPr>
        <w:t xml:space="preserve">kl. </w:t>
      </w:r>
      <w:r w:rsidR="00812418">
        <w:rPr>
          <w:rFonts w:ascii="Arial" w:hAnsi="Arial" w:cs="Arial"/>
          <w:sz w:val="24"/>
          <w:szCs w:val="24"/>
        </w:rPr>
        <w:t xml:space="preserve">0 </w:t>
      </w:r>
      <w:r w:rsidR="007A0C47">
        <w:rPr>
          <w:rFonts w:ascii="Arial" w:hAnsi="Arial" w:cs="Arial"/>
          <w:sz w:val="24"/>
          <w:szCs w:val="24"/>
        </w:rPr>
        <w:t xml:space="preserve">(parameterstyret) </w:t>
      </w:r>
      <w:r w:rsidR="00812418">
        <w:rPr>
          <w:rFonts w:ascii="Arial" w:hAnsi="Arial" w:cs="Arial"/>
          <w:sz w:val="24"/>
          <w:szCs w:val="24"/>
        </w:rPr>
        <w:t>dvs. kontakten startede ved ind-dato-døgnets begyndelse.</w:t>
      </w:r>
    </w:p>
    <w:p w:rsidR="00AC3DC8" w:rsidRDefault="00AC3DC8" w:rsidP="00E85F14">
      <w:pPr>
        <w:spacing w:after="0"/>
        <w:rPr>
          <w:rFonts w:ascii="Arial" w:hAnsi="Arial" w:cs="Arial"/>
          <w:sz w:val="24"/>
          <w:szCs w:val="24"/>
        </w:rPr>
      </w:pPr>
    </w:p>
    <w:p w:rsidR="00812418" w:rsidRDefault="004D084A" w:rsidP="00E85F14">
      <w:pPr>
        <w:spacing w:after="0"/>
        <w:rPr>
          <w:rFonts w:ascii="Arial" w:hAnsi="Arial" w:cs="Arial"/>
          <w:sz w:val="24"/>
          <w:szCs w:val="24"/>
        </w:rPr>
      </w:pPr>
      <w:r>
        <w:rPr>
          <w:rFonts w:ascii="Arial" w:hAnsi="Arial" w:cs="Arial"/>
          <w:sz w:val="24"/>
          <w:szCs w:val="24"/>
        </w:rPr>
        <w:t>4</w:t>
      </w:r>
      <w:r w:rsidR="00EE6082">
        <w:rPr>
          <w:rFonts w:ascii="Arial" w:hAnsi="Arial" w:cs="Arial"/>
          <w:sz w:val="24"/>
          <w:szCs w:val="24"/>
        </w:rPr>
        <w:t>b</w:t>
      </w:r>
      <w:r w:rsidR="00812418">
        <w:rPr>
          <w:rFonts w:ascii="Arial" w:hAnsi="Arial" w:cs="Arial"/>
          <w:sz w:val="24"/>
          <w:szCs w:val="24"/>
        </w:rPr>
        <w:t xml:space="preserve">) </w:t>
      </w:r>
      <w:r w:rsidR="00812418" w:rsidRPr="00B90DE6">
        <w:rPr>
          <w:rFonts w:ascii="Arial" w:hAnsi="Arial" w:cs="Arial"/>
          <w:sz w:val="24"/>
          <w:szCs w:val="24"/>
        </w:rPr>
        <w:t xml:space="preserve">Hvis en kontakt </w:t>
      </w:r>
      <w:r w:rsidR="00812418">
        <w:rPr>
          <w:rFonts w:ascii="Arial" w:hAnsi="Arial" w:cs="Arial"/>
          <w:sz w:val="24"/>
          <w:szCs w:val="24"/>
        </w:rPr>
        <w:t>har en ud_dato men ingen</w:t>
      </w:r>
      <w:r w:rsidR="00812418" w:rsidRPr="00B90DE6">
        <w:rPr>
          <w:rFonts w:ascii="Arial" w:hAnsi="Arial" w:cs="Arial"/>
          <w:sz w:val="24"/>
          <w:szCs w:val="24"/>
        </w:rPr>
        <w:t xml:space="preserve"> ud-time</w:t>
      </w:r>
      <w:r w:rsidR="009A44A4">
        <w:rPr>
          <w:rFonts w:ascii="Arial" w:hAnsi="Arial" w:cs="Arial"/>
          <w:sz w:val="24"/>
          <w:szCs w:val="24"/>
        </w:rPr>
        <w:t xml:space="preserve"> (</w:t>
      </w:r>
      <w:del w:id="32" w:author="Statens Serum Institut" w:date="2013-09-02T12:09:00Z">
        <w:r w:rsidR="009A44A4" w:rsidDel="00DB2A61">
          <w:rPr>
            <w:rFonts w:ascii="Arial" w:hAnsi="Arial" w:cs="Arial"/>
            <w:sz w:val="24"/>
            <w:szCs w:val="24"/>
          </w:rPr>
          <w:delText>missing eller kl. 0</w:delText>
        </w:r>
      </w:del>
      <w:ins w:id="33" w:author="Statens Serum Institut" w:date="2013-09-02T12:09:00Z">
        <w:r w:rsidR="00DB2A61">
          <w:rPr>
            <w:rFonts w:ascii="Arial" w:hAnsi="Arial" w:cs="Arial"/>
            <w:sz w:val="24"/>
            <w:szCs w:val="24"/>
          </w:rPr>
          <w:t>hour(ud_dato)=0</w:t>
        </w:r>
      </w:ins>
      <w:r w:rsidR="009A44A4">
        <w:rPr>
          <w:rFonts w:ascii="Arial" w:hAnsi="Arial" w:cs="Arial"/>
          <w:sz w:val="24"/>
          <w:szCs w:val="24"/>
        </w:rPr>
        <w:t>)</w:t>
      </w:r>
      <w:r w:rsidR="002C2CC3">
        <w:rPr>
          <w:rFonts w:ascii="Arial" w:hAnsi="Arial" w:cs="Arial"/>
          <w:sz w:val="24"/>
          <w:szCs w:val="24"/>
        </w:rPr>
        <w:t>:</w:t>
      </w:r>
      <w:r w:rsidR="00812418" w:rsidRPr="00B90DE6">
        <w:rPr>
          <w:rFonts w:ascii="Arial" w:hAnsi="Arial" w:cs="Arial"/>
          <w:sz w:val="24"/>
          <w:szCs w:val="24"/>
        </w:rPr>
        <w:t xml:space="preserve"> </w:t>
      </w:r>
    </w:p>
    <w:p w:rsidR="009A44A4" w:rsidRDefault="009A44A4" w:rsidP="009A44A4">
      <w:pPr>
        <w:pStyle w:val="Listeafsnit"/>
        <w:numPr>
          <w:ilvl w:val="0"/>
          <w:numId w:val="14"/>
        </w:numPr>
        <w:spacing w:after="0"/>
        <w:rPr>
          <w:rFonts w:ascii="Arial" w:hAnsi="Arial" w:cs="Arial"/>
          <w:sz w:val="24"/>
          <w:szCs w:val="24"/>
        </w:rPr>
      </w:pPr>
      <w:r>
        <w:rPr>
          <w:rFonts w:ascii="Arial" w:hAnsi="Arial" w:cs="Arial"/>
          <w:sz w:val="24"/>
          <w:szCs w:val="24"/>
        </w:rPr>
        <w:t>Der skal tjekkes om der er en</w:t>
      </w:r>
      <w:ins w:id="34" w:author="Statens Serum Institut" w:date="2013-09-02T12:05:00Z">
        <w:r w:rsidR="0053357C">
          <w:rPr>
            <w:rFonts w:ascii="Arial" w:hAnsi="Arial" w:cs="Arial"/>
            <w:sz w:val="24"/>
            <w:szCs w:val="24"/>
          </w:rPr>
          <w:t xml:space="preserve"> eller flere</w:t>
        </w:r>
      </w:ins>
      <w:r>
        <w:rPr>
          <w:rFonts w:ascii="Arial" w:hAnsi="Arial" w:cs="Arial"/>
          <w:sz w:val="24"/>
          <w:szCs w:val="24"/>
        </w:rPr>
        <w:t xml:space="preserve"> </w:t>
      </w:r>
      <w:del w:id="35" w:author="Statens Serum Institut" w:date="2013-09-02T12:05:00Z">
        <w:r w:rsidDel="0053357C">
          <w:rPr>
            <w:rFonts w:ascii="Arial" w:hAnsi="Arial" w:cs="Arial"/>
            <w:sz w:val="24"/>
            <w:szCs w:val="24"/>
          </w:rPr>
          <w:delText>procedure</w:delText>
        </w:r>
      </w:del>
      <w:ins w:id="36" w:author="Statens Serum Institut" w:date="2013-09-02T12:05:00Z">
        <w:r w:rsidR="0053357C">
          <w:rPr>
            <w:rFonts w:ascii="Arial" w:hAnsi="Arial" w:cs="Arial"/>
            <w:sz w:val="24"/>
            <w:szCs w:val="24"/>
          </w:rPr>
          <w:t>procedurer</w:t>
        </w:r>
      </w:ins>
      <w:r>
        <w:rPr>
          <w:rFonts w:ascii="Arial" w:hAnsi="Arial" w:cs="Arial"/>
          <w:sz w:val="24"/>
          <w:szCs w:val="24"/>
        </w:rPr>
        <w:t xml:space="preserve"> tid</w:t>
      </w:r>
      <w:ins w:id="37" w:author="Statens Serum Institut" w:date="2013-09-02T12:05:00Z">
        <w:r w:rsidR="0053357C">
          <w:rPr>
            <w:rFonts w:ascii="Arial" w:hAnsi="Arial" w:cs="Arial"/>
            <w:sz w:val="24"/>
            <w:szCs w:val="24"/>
          </w:rPr>
          <w:t>er</w:t>
        </w:r>
      </w:ins>
      <w:r>
        <w:rPr>
          <w:rFonts w:ascii="Arial" w:hAnsi="Arial" w:cs="Arial"/>
          <w:sz w:val="24"/>
          <w:szCs w:val="24"/>
        </w:rPr>
        <w:t xml:space="preserve"> på samme </w:t>
      </w:r>
      <w:del w:id="38" w:author="Statens Serum Institut" w:date="2013-09-02T12:11:00Z">
        <w:r w:rsidDel="00DB2A61">
          <w:rPr>
            <w:rFonts w:ascii="Arial" w:hAnsi="Arial" w:cs="Arial"/>
            <w:sz w:val="24"/>
            <w:szCs w:val="24"/>
          </w:rPr>
          <w:delText>dag</w:delText>
        </w:r>
      </w:del>
      <w:ins w:id="39" w:author="Statens Serum Institut" w:date="2013-09-02T12:11:00Z">
        <w:r w:rsidR="00DB2A61">
          <w:rPr>
            <w:rFonts w:ascii="Arial" w:hAnsi="Arial" w:cs="Arial"/>
            <w:sz w:val="24"/>
            <w:szCs w:val="24"/>
          </w:rPr>
          <w:t>dato som ud_dato</w:t>
        </w:r>
      </w:ins>
      <w:r>
        <w:rPr>
          <w:rFonts w:ascii="Arial" w:hAnsi="Arial" w:cs="Arial"/>
          <w:sz w:val="24"/>
          <w:szCs w:val="24"/>
        </w:rPr>
        <w:t xml:space="preserve">. </w:t>
      </w:r>
      <w:r w:rsidR="002C2CC3">
        <w:rPr>
          <w:rFonts w:ascii="Arial" w:hAnsi="Arial" w:cs="Arial"/>
          <w:sz w:val="24"/>
          <w:szCs w:val="24"/>
        </w:rPr>
        <w:t>Hvis ja, så bliver</w:t>
      </w:r>
      <w:ins w:id="40" w:author="Statens Serum Institut" w:date="2013-09-02T12:06:00Z">
        <w:r w:rsidR="0053357C">
          <w:rPr>
            <w:rFonts w:ascii="Arial" w:hAnsi="Arial" w:cs="Arial"/>
            <w:sz w:val="24"/>
            <w:szCs w:val="24"/>
          </w:rPr>
          <w:t xml:space="preserve"> den seneste</w:t>
        </w:r>
      </w:ins>
      <w:r w:rsidR="002C2CC3">
        <w:rPr>
          <w:rFonts w:ascii="Arial" w:hAnsi="Arial" w:cs="Arial"/>
          <w:sz w:val="24"/>
          <w:szCs w:val="24"/>
        </w:rPr>
        <w:t xml:space="preserve"> procedure_</w:t>
      </w:r>
      <w:r>
        <w:rPr>
          <w:rFonts w:ascii="Arial" w:hAnsi="Arial" w:cs="Arial"/>
          <w:sz w:val="24"/>
          <w:szCs w:val="24"/>
        </w:rPr>
        <w:t xml:space="preserve">tid brugt </w:t>
      </w:r>
      <w:del w:id="41" w:author="Statens Serum Institut" w:date="2013-09-02T12:04:00Z">
        <w:r w:rsidDel="00CE3E6C">
          <w:rPr>
            <w:rFonts w:ascii="Arial" w:hAnsi="Arial" w:cs="Arial"/>
            <w:sz w:val="24"/>
            <w:szCs w:val="24"/>
          </w:rPr>
          <w:delText xml:space="preserve">from </w:delText>
        </w:r>
      </w:del>
      <w:ins w:id="42" w:author="Statens Serum Institut" w:date="2013-09-02T12:04:00Z">
        <w:r w:rsidR="00CE3E6C">
          <w:rPr>
            <w:rFonts w:ascii="Arial" w:hAnsi="Arial" w:cs="Arial"/>
            <w:sz w:val="24"/>
            <w:szCs w:val="24"/>
          </w:rPr>
          <w:t xml:space="preserve">som </w:t>
        </w:r>
      </w:ins>
      <w:r>
        <w:rPr>
          <w:rFonts w:ascii="Arial" w:hAnsi="Arial" w:cs="Arial"/>
          <w:sz w:val="24"/>
          <w:szCs w:val="24"/>
        </w:rPr>
        <w:t>ud_tid.</w:t>
      </w:r>
    </w:p>
    <w:p w:rsidR="00AC3DC8" w:rsidRDefault="00AC3DC8" w:rsidP="009A44A4">
      <w:pPr>
        <w:pStyle w:val="Listeafsnit"/>
        <w:numPr>
          <w:ilvl w:val="0"/>
          <w:numId w:val="14"/>
        </w:numPr>
        <w:spacing w:after="0"/>
        <w:rPr>
          <w:rFonts w:ascii="Arial" w:hAnsi="Arial" w:cs="Arial"/>
          <w:sz w:val="24"/>
          <w:szCs w:val="24"/>
        </w:rPr>
      </w:pPr>
      <w:r>
        <w:rPr>
          <w:rFonts w:ascii="Arial" w:hAnsi="Arial" w:cs="Arial"/>
          <w:sz w:val="24"/>
          <w:szCs w:val="24"/>
        </w:rPr>
        <w:t xml:space="preserve">Hvis der ikke er en procedure tid på samme </w:t>
      </w:r>
      <w:del w:id="43" w:author="Statens Serum Institut" w:date="2013-09-02T12:11:00Z">
        <w:r w:rsidDel="00DB2A61">
          <w:rPr>
            <w:rFonts w:ascii="Arial" w:hAnsi="Arial" w:cs="Arial"/>
            <w:sz w:val="24"/>
            <w:szCs w:val="24"/>
          </w:rPr>
          <w:delText>dag</w:delText>
        </w:r>
      </w:del>
      <w:ins w:id="44" w:author="Statens Serum Institut" w:date="2013-09-02T12:11:00Z">
        <w:r w:rsidR="00DB2A61">
          <w:rPr>
            <w:rFonts w:ascii="Arial" w:hAnsi="Arial" w:cs="Arial"/>
            <w:sz w:val="24"/>
            <w:szCs w:val="24"/>
          </w:rPr>
          <w:t>dato</w:t>
        </w:r>
        <w:r w:rsidR="00124378">
          <w:rPr>
            <w:rFonts w:ascii="Arial" w:hAnsi="Arial" w:cs="Arial"/>
            <w:sz w:val="24"/>
            <w:szCs w:val="24"/>
          </w:rPr>
          <w:t xml:space="preserve"> som ud_dato</w:t>
        </w:r>
      </w:ins>
      <w:del w:id="45" w:author="Statens Serum Institut" w:date="2013-09-02T12:11:00Z">
        <w:r w:rsidDel="00DB2A61">
          <w:rPr>
            <w:rFonts w:ascii="Arial" w:hAnsi="Arial" w:cs="Arial"/>
            <w:sz w:val="24"/>
            <w:szCs w:val="24"/>
          </w:rPr>
          <w:delText>,</w:delText>
        </w:r>
      </w:del>
      <w:r>
        <w:rPr>
          <w:rFonts w:ascii="Arial" w:hAnsi="Arial" w:cs="Arial"/>
          <w:sz w:val="24"/>
          <w:szCs w:val="24"/>
        </w:rPr>
        <w:t xml:space="preserve"> så skal der tjekkes om ud</w:t>
      </w:r>
      <w:ins w:id="46" w:author="Statens Serum Institut" w:date="2013-09-02T12:12:00Z">
        <w:r w:rsidR="00124378">
          <w:rPr>
            <w:rFonts w:ascii="Arial" w:hAnsi="Arial" w:cs="Arial"/>
            <w:sz w:val="24"/>
            <w:szCs w:val="24"/>
          </w:rPr>
          <w:t>_</w:t>
        </w:r>
      </w:ins>
      <w:r>
        <w:rPr>
          <w:rFonts w:ascii="Arial" w:hAnsi="Arial" w:cs="Arial"/>
          <w:sz w:val="24"/>
          <w:szCs w:val="24"/>
        </w:rPr>
        <w:t>dato=ind</w:t>
      </w:r>
      <w:ins w:id="47" w:author="Statens Serum Institut" w:date="2013-09-02T12:12:00Z">
        <w:r w:rsidR="00124378">
          <w:rPr>
            <w:rFonts w:ascii="Arial" w:hAnsi="Arial" w:cs="Arial"/>
            <w:sz w:val="24"/>
            <w:szCs w:val="24"/>
          </w:rPr>
          <w:t>_</w:t>
        </w:r>
      </w:ins>
      <w:r>
        <w:rPr>
          <w:rFonts w:ascii="Arial" w:hAnsi="Arial" w:cs="Arial"/>
          <w:sz w:val="24"/>
          <w:szCs w:val="24"/>
        </w:rPr>
        <w:t>dato. Hvis ja, så skal ud_tid være in</w:t>
      </w:r>
      <w:r w:rsidR="002C2CC3">
        <w:rPr>
          <w:rFonts w:ascii="Arial" w:hAnsi="Arial" w:cs="Arial"/>
          <w:sz w:val="24"/>
          <w:szCs w:val="24"/>
        </w:rPr>
        <w:t>d</w:t>
      </w:r>
      <w:r>
        <w:rPr>
          <w:rFonts w:ascii="Arial" w:hAnsi="Arial" w:cs="Arial"/>
          <w:sz w:val="24"/>
          <w:szCs w:val="24"/>
        </w:rPr>
        <w:t>_tid+1</w:t>
      </w:r>
      <w:r w:rsidR="0036191A">
        <w:rPr>
          <w:rFonts w:ascii="Arial" w:hAnsi="Arial" w:cs="Arial"/>
          <w:sz w:val="24"/>
          <w:szCs w:val="24"/>
        </w:rPr>
        <w:t xml:space="preserve"> (parameterstyret)</w:t>
      </w:r>
      <w:r>
        <w:rPr>
          <w:rFonts w:ascii="Arial" w:hAnsi="Arial" w:cs="Arial"/>
          <w:sz w:val="24"/>
          <w:szCs w:val="24"/>
        </w:rPr>
        <w:t>.</w:t>
      </w:r>
      <w:del w:id="48" w:author="Statens Serum Institut" w:date="2013-09-02T12:06:00Z">
        <w:r w:rsidR="00997D8E" w:rsidDel="0053357C">
          <w:rPr>
            <w:rFonts w:ascii="Arial" w:hAnsi="Arial" w:cs="Arial"/>
            <w:sz w:val="24"/>
            <w:szCs w:val="24"/>
          </w:rPr>
          <w:delText xml:space="preserve"> Hvis der er flere procedurer på samme dag, så skal den sidste bruges.</w:delText>
        </w:r>
      </w:del>
    </w:p>
    <w:p w:rsidR="00AC3DC8" w:rsidRDefault="00AC3DC8" w:rsidP="009A44A4">
      <w:pPr>
        <w:pStyle w:val="Listeafsnit"/>
        <w:numPr>
          <w:ilvl w:val="0"/>
          <w:numId w:val="14"/>
        </w:numPr>
        <w:spacing w:after="0"/>
        <w:rPr>
          <w:rFonts w:ascii="Arial" w:hAnsi="Arial" w:cs="Arial"/>
          <w:sz w:val="24"/>
          <w:szCs w:val="24"/>
        </w:rPr>
      </w:pPr>
      <w:r>
        <w:rPr>
          <w:rFonts w:ascii="Arial" w:hAnsi="Arial" w:cs="Arial"/>
          <w:sz w:val="24"/>
          <w:szCs w:val="24"/>
        </w:rPr>
        <w:t xml:space="preserve">Hvis ud_dato ligger en eller flere </w:t>
      </w:r>
      <w:del w:id="49" w:author="Statens Serum Institut" w:date="2013-09-02T12:12:00Z">
        <w:r w:rsidDel="00124378">
          <w:rPr>
            <w:rFonts w:ascii="Arial" w:hAnsi="Arial" w:cs="Arial"/>
            <w:sz w:val="24"/>
            <w:szCs w:val="24"/>
          </w:rPr>
          <w:delText xml:space="preserve">dage </w:delText>
        </w:r>
      </w:del>
      <w:ins w:id="50" w:author="Statens Serum Institut" w:date="2013-09-02T12:12:00Z">
        <w:r w:rsidR="00124378">
          <w:rPr>
            <w:rFonts w:ascii="Arial" w:hAnsi="Arial" w:cs="Arial"/>
            <w:sz w:val="24"/>
            <w:szCs w:val="24"/>
          </w:rPr>
          <w:t xml:space="preserve">døgn </w:t>
        </w:r>
      </w:ins>
      <w:r>
        <w:rPr>
          <w:rFonts w:ascii="Arial" w:hAnsi="Arial" w:cs="Arial"/>
          <w:sz w:val="24"/>
          <w:szCs w:val="24"/>
        </w:rPr>
        <w:t xml:space="preserve">efter ind_dato, så sættes ud_tid </w:t>
      </w:r>
      <w:del w:id="51" w:author="Statens Serum Institut" w:date="2013-09-02T12:12:00Z">
        <w:r w:rsidDel="00124378">
          <w:rPr>
            <w:rFonts w:ascii="Arial" w:hAnsi="Arial" w:cs="Arial"/>
            <w:sz w:val="24"/>
            <w:szCs w:val="24"/>
          </w:rPr>
          <w:delText xml:space="preserve">på </w:delText>
        </w:r>
      </w:del>
      <w:ins w:id="52" w:author="Statens Serum Institut" w:date="2013-09-02T12:12:00Z">
        <w:r w:rsidR="00124378">
          <w:rPr>
            <w:rFonts w:ascii="Arial" w:hAnsi="Arial" w:cs="Arial"/>
            <w:sz w:val="24"/>
            <w:szCs w:val="24"/>
          </w:rPr>
          <w:t xml:space="preserve">til </w:t>
        </w:r>
      </w:ins>
      <w:r>
        <w:rPr>
          <w:rFonts w:ascii="Arial" w:hAnsi="Arial" w:cs="Arial"/>
          <w:sz w:val="24"/>
          <w:szCs w:val="24"/>
        </w:rPr>
        <w:t>kl.12 (parameterstyret).</w:t>
      </w:r>
    </w:p>
    <w:p w:rsidR="00AC3DC8" w:rsidRPr="009A44A4" w:rsidRDefault="00AC3DC8" w:rsidP="00AC3DC8">
      <w:pPr>
        <w:pStyle w:val="Listeafsnit"/>
        <w:spacing w:after="0"/>
        <w:rPr>
          <w:rFonts w:ascii="Arial" w:hAnsi="Arial" w:cs="Arial"/>
          <w:sz w:val="24"/>
          <w:szCs w:val="24"/>
        </w:rPr>
      </w:pPr>
    </w:p>
    <w:p w:rsidR="00E564AD" w:rsidRDefault="004D084A" w:rsidP="00AC3DC8">
      <w:pPr>
        <w:spacing w:after="0"/>
        <w:rPr>
          <w:rFonts w:ascii="Arial" w:hAnsi="Arial" w:cs="Arial"/>
          <w:sz w:val="24"/>
          <w:szCs w:val="24"/>
        </w:rPr>
      </w:pPr>
      <w:r>
        <w:rPr>
          <w:rFonts w:ascii="Arial" w:hAnsi="Arial" w:cs="Arial"/>
          <w:sz w:val="24"/>
          <w:szCs w:val="24"/>
        </w:rPr>
        <w:t>4</w:t>
      </w:r>
      <w:r w:rsidR="00EE6082">
        <w:rPr>
          <w:rFonts w:ascii="Arial" w:hAnsi="Arial" w:cs="Arial"/>
          <w:sz w:val="24"/>
          <w:szCs w:val="24"/>
        </w:rPr>
        <w:t>c</w:t>
      </w:r>
      <w:r w:rsidR="00A55C19">
        <w:rPr>
          <w:rFonts w:ascii="Arial" w:hAnsi="Arial" w:cs="Arial"/>
          <w:sz w:val="24"/>
          <w:szCs w:val="24"/>
        </w:rPr>
        <w:t xml:space="preserve">) Hvis </w:t>
      </w:r>
      <w:del w:id="53" w:author="Statens Serum Institut" w:date="2013-09-02T12:13:00Z">
        <w:r w:rsidR="00A55C19" w:rsidDel="00124378">
          <w:rPr>
            <w:rFonts w:ascii="Arial" w:hAnsi="Arial" w:cs="Arial"/>
            <w:sz w:val="24"/>
            <w:szCs w:val="24"/>
          </w:rPr>
          <w:delText>Ud</w:delText>
        </w:r>
      </w:del>
      <w:ins w:id="54" w:author="Statens Serum Institut" w:date="2013-09-02T12:13:00Z">
        <w:r w:rsidR="00124378">
          <w:rPr>
            <w:rFonts w:ascii="Arial" w:hAnsi="Arial" w:cs="Arial"/>
            <w:sz w:val="24"/>
            <w:szCs w:val="24"/>
          </w:rPr>
          <w:t>ud</w:t>
        </w:r>
      </w:ins>
      <w:r w:rsidR="00A55C19">
        <w:rPr>
          <w:rFonts w:ascii="Arial" w:hAnsi="Arial" w:cs="Arial"/>
          <w:sz w:val="24"/>
          <w:szCs w:val="24"/>
        </w:rPr>
        <w:t>_dato mangler</w:t>
      </w:r>
      <w:ins w:id="55" w:author="Statens Serum Institut" w:date="2013-09-02T12:13:00Z">
        <w:r w:rsidR="00124378">
          <w:rPr>
            <w:rFonts w:ascii="Arial" w:hAnsi="Arial" w:cs="Arial"/>
            <w:sz w:val="24"/>
            <w:szCs w:val="24"/>
          </w:rPr>
          <w:t xml:space="preserve"> (missing)</w:t>
        </w:r>
      </w:ins>
      <w:r w:rsidR="00A55C19">
        <w:rPr>
          <w:rFonts w:ascii="Arial" w:hAnsi="Arial" w:cs="Arial"/>
          <w:sz w:val="24"/>
          <w:szCs w:val="24"/>
        </w:rPr>
        <w:t xml:space="preserve">, så </w:t>
      </w:r>
      <w:del w:id="56" w:author="Statens Serum Institut" w:date="2013-09-02T12:14:00Z">
        <w:r w:rsidR="00AD09B2" w:rsidDel="0075250D">
          <w:rPr>
            <w:rFonts w:ascii="Arial" w:hAnsi="Arial" w:cs="Arial"/>
            <w:sz w:val="24"/>
            <w:szCs w:val="24"/>
          </w:rPr>
          <w:delText>skal</w:delText>
        </w:r>
        <w:r w:rsidR="000C6F18" w:rsidDel="0075250D">
          <w:rPr>
            <w:rFonts w:ascii="Arial" w:hAnsi="Arial" w:cs="Arial"/>
            <w:sz w:val="24"/>
            <w:szCs w:val="24"/>
          </w:rPr>
          <w:delText xml:space="preserve"> den</w:delText>
        </w:r>
        <w:r w:rsidR="001036D3" w:rsidDel="0075250D">
          <w:rPr>
            <w:rFonts w:ascii="Arial" w:hAnsi="Arial" w:cs="Arial"/>
            <w:sz w:val="24"/>
            <w:szCs w:val="24"/>
          </w:rPr>
          <w:delText xml:space="preserve"> </w:delText>
        </w:r>
        <w:r w:rsidR="000C6F18" w:rsidDel="0075250D">
          <w:rPr>
            <w:rFonts w:ascii="Arial" w:hAnsi="Arial" w:cs="Arial"/>
            <w:sz w:val="24"/>
            <w:szCs w:val="24"/>
          </w:rPr>
          <w:delText>registr</w:delText>
        </w:r>
        <w:r w:rsidR="001036D3" w:rsidDel="0075250D">
          <w:rPr>
            <w:rFonts w:ascii="Arial" w:hAnsi="Arial" w:cs="Arial"/>
            <w:sz w:val="24"/>
            <w:szCs w:val="24"/>
          </w:rPr>
          <w:delText xml:space="preserve">es </w:delText>
        </w:r>
        <w:r w:rsidR="000C6F18" w:rsidDel="0075250D">
          <w:rPr>
            <w:rFonts w:ascii="Arial" w:hAnsi="Arial" w:cs="Arial"/>
            <w:sz w:val="24"/>
            <w:szCs w:val="24"/>
          </w:rPr>
          <w:delText>som</w:delText>
        </w:r>
      </w:del>
      <w:ins w:id="57" w:author="Statens Serum Institut" w:date="2013-09-02T12:14:00Z">
        <w:r w:rsidR="0075250D">
          <w:rPr>
            <w:rFonts w:ascii="Arial" w:hAnsi="Arial" w:cs="Arial"/>
            <w:sz w:val="24"/>
            <w:szCs w:val="24"/>
          </w:rPr>
          <w:t>er det</w:t>
        </w:r>
      </w:ins>
      <w:r w:rsidR="000C6F18">
        <w:rPr>
          <w:rFonts w:ascii="Arial" w:hAnsi="Arial" w:cs="Arial"/>
          <w:sz w:val="24"/>
          <w:szCs w:val="24"/>
        </w:rPr>
        <w:t xml:space="preserve"> en aktuel patient</w:t>
      </w:r>
      <w:del w:id="58" w:author="Statens Serum Institut" w:date="2013-09-02T12:14:00Z">
        <w:r w:rsidR="000C6F18" w:rsidDel="0075250D">
          <w:rPr>
            <w:rFonts w:ascii="Arial" w:hAnsi="Arial" w:cs="Arial"/>
            <w:sz w:val="24"/>
            <w:szCs w:val="24"/>
          </w:rPr>
          <w:delText>, markeret med et flag</w:delText>
        </w:r>
      </w:del>
      <w:del w:id="59" w:author="Statens Serum Institut" w:date="2013-09-02T12:19:00Z">
        <w:r w:rsidR="00E564AD" w:rsidDel="006B243A">
          <w:rPr>
            <w:rFonts w:ascii="Arial" w:hAnsi="Arial" w:cs="Arial"/>
            <w:sz w:val="24"/>
            <w:szCs w:val="24"/>
          </w:rPr>
          <w:delText>:</w:delText>
        </w:r>
      </w:del>
      <w:ins w:id="60" w:author="Statens Serum Institut" w:date="2013-09-02T12:19:00Z">
        <w:r w:rsidR="006B243A">
          <w:rPr>
            <w:rFonts w:ascii="Arial" w:hAnsi="Arial" w:cs="Arial"/>
            <w:sz w:val="24"/>
            <w:szCs w:val="24"/>
          </w:rPr>
          <w:t xml:space="preserve"> og det sættes et flag for dette:</w:t>
        </w:r>
      </w:ins>
    </w:p>
    <w:p w:rsidR="004E7A23" w:rsidRDefault="00E564AD" w:rsidP="00AC3DC8">
      <w:pPr>
        <w:pStyle w:val="Listeafsnit"/>
        <w:numPr>
          <w:ilvl w:val="0"/>
          <w:numId w:val="6"/>
        </w:numPr>
        <w:spacing w:after="0"/>
        <w:rPr>
          <w:rFonts w:ascii="Arial" w:hAnsi="Arial" w:cs="Arial"/>
          <w:sz w:val="24"/>
          <w:szCs w:val="24"/>
        </w:rPr>
      </w:pPr>
      <w:r>
        <w:rPr>
          <w:rFonts w:ascii="Arial" w:hAnsi="Arial" w:cs="Arial"/>
          <w:sz w:val="24"/>
          <w:szCs w:val="24"/>
        </w:rPr>
        <w:t>Hvis ind</w:t>
      </w:r>
      <w:r w:rsidR="004E7A23">
        <w:rPr>
          <w:rFonts w:ascii="Arial" w:hAnsi="Arial" w:cs="Arial"/>
          <w:sz w:val="24"/>
          <w:szCs w:val="24"/>
        </w:rPr>
        <w:t>_</w:t>
      </w:r>
      <w:r>
        <w:rPr>
          <w:rFonts w:ascii="Arial" w:hAnsi="Arial" w:cs="Arial"/>
          <w:sz w:val="24"/>
          <w:szCs w:val="24"/>
        </w:rPr>
        <w:t xml:space="preserve">dato </w:t>
      </w:r>
      <w:del w:id="61" w:author="Statens Serum Institut" w:date="2013-09-02T12:14:00Z">
        <w:r w:rsidDel="0075250D">
          <w:rPr>
            <w:rFonts w:ascii="Arial" w:hAnsi="Arial" w:cs="Arial"/>
            <w:sz w:val="24"/>
            <w:szCs w:val="24"/>
          </w:rPr>
          <w:delText xml:space="preserve">kommer </w:delText>
        </w:r>
      </w:del>
      <w:ins w:id="62" w:author="Statens Serum Institut" w:date="2013-09-02T12:16:00Z">
        <w:r w:rsidR="00AB11E9">
          <w:rPr>
            <w:rFonts w:ascii="Arial" w:hAnsi="Arial" w:cs="Arial"/>
            <w:sz w:val="24"/>
            <w:szCs w:val="24"/>
          </w:rPr>
          <w:t>≤</w:t>
        </w:r>
      </w:ins>
      <w:ins w:id="63" w:author="Statens Serum Institut" w:date="2013-09-02T12:14:00Z">
        <w:r w:rsidR="0075250D">
          <w:rPr>
            <w:rFonts w:ascii="Arial" w:hAnsi="Arial" w:cs="Arial"/>
            <w:sz w:val="24"/>
            <w:szCs w:val="24"/>
          </w:rPr>
          <w:t xml:space="preserve"> </w:t>
        </w:r>
      </w:ins>
      <w:del w:id="64" w:author="Statens Serum Institut" w:date="2013-09-02T12:15:00Z">
        <w:r w:rsidDel="0075250D">
          <w:rPr>
            <w:rFonts w:ascii="Arial" w:hAnsi="Arial" w:cs="Arial"/>
            <w:sz w:val="24"/>
            <w:szCs w:val="24"/>
          </w:rPr>
          <w:delText xml:space="preserve">indenfor </w:delText>
        </w:r>
      </w:del>
      <w:ins w:id="65" w:author="Statens Serum Institut" w:date="2013-09-02T12:15:00Z">
        <w:r w:rsidR="0075250D">
          <w:rPr>
            <w:rFonts w:ascii="Arial" w:hAnsi="Arial" w:cs="Arial"/>
            <w:sz w:val="24"/>
            <w:szCs w:val="24"/>
          </w:rPr>
          <w:t xml:space="preserve">dags dato+ </w:t>
        </w:r>
      </w:ins>
      <w:r>
        <w:rPr>
          <w:rFonts w:ascii="Arial" w:hAnsi="Arial" w:cs="Arial"/>
          <w:sz w:val="24"/>
          <w:szCs w:val="24"/>
        </w:rPr>
        <w:t xml:space="preserve">30 dage </w:t>
      </w:r>
      <w:r w:rsidR="007A0C47">
        <w:rPr>
          <w:rFonts w:ascii="Arial" w:hAnsi="Arial" w:cs="Arial"/>
          <w:sz w:val="24"/>
          <w:szCs w:val="24"/>
        </w:rPr>
        <w:t>(parameterstyret)</w:t>
      </w:r>
      <w:del w:id="66" w:author="Statens Serum Institut" w:date="2013-09-02T12:15:00Z">
        <w:r w:rsidR="007A0C47" w:rsidDel="0075250D">
          <w:rPr>
            <w:rFonts w:ascii="Arial" w:hAnsi="Arial" w:cs="Arial"/>
            <w:sz w:val="24"/>
            <w:szCs w:val="24"/>
          </w:rPr>
          <w:delText xml:space="preserve"> </w:delText>
        </w:r>
        <w:r w:rsidDel="0075250D">
          <w:rPr>
            <w:rFonts w:ascii="Arial" w:hAnsi="Arial" w:cs="Arial"/>
            <w:sz w:val="24"/>
            <w:szCs w:val="24"/>
          </w:rPr>
          <w:delText>før dag</w:delText>
        </w:r>
        <w:r w:rsidRPr="00E564AD" w:rsidDel="0075250D">
          <w:rPr>
            <w:rFonts w:ascii="Arial" w:hAnsi="Arial" w:cs="Arial"/>
            <w:sz w:val="24"/>
            <w:szCs w:val="24"/>
          </w:rPr>
          <w:delText>s dato</w:delText>
        </w:r>
      </w:del>
      <w:r>
        <w:rPr>
          <w:rFonts w:ascii="Arial" w:hAnsi="Arial" w:cs="Arial"/>
          <w:sz w:val="24"/>
          <w:szCs w:val="24"/>
        </w:rPr>
        <w:t>, så</w:t>
      </w:r>
      <w:r w:rsidR="004E7A23">
        <w:rPr>
          <w:rFonts w:ascii="Arial" w:hAnsi="Arial" w:cs="Arial"/>
          <w:sz w:val="24"/>
          <w:szCs w:val="24"/>
        </w:rPr>
        <w:t xml:space="preserve"> </w:t>
      </w:r>
      <w:del w:id="67" w:author="Statens Serum Institut" w:date="2013-09-02T12:15:00Z">
        <w:r w:rsidR="004E7A23" w:rsidDel="0075250D">
          <w:rPr>
            <w:rFonts w:ascii="Arial" w:hAnsi="Arial" w:cs="Arial"/>
            <w:sz w:val="24"/>
            <w:szCs w:val="24"/>
          </w:rPr>
          <w:delText>opdatere</w:delText>
        </w:r>
      </w:del>
      <w:r w:rsidR="004E7A23">
        <w:rPr>
          <w:rFonts w:ascii="Arial" w:hAnsi="Arial" w:cs="Arial"/>
          <w:sz w:val="24"/>
          <w:szCs w:val="24"/>
        </w:rPr>
        <w:t>s</w:t>
      </w:r>
      <w:ins w:id="68" w:author="Statens Serum Institut" w:date="2013-09-02T12:15:00Z">
        <w:r w:rsidR="0075250D">
          <w:rPr>
            <w:rFonts w:ascii="Arial" w:hAnsi="Arial" w:cs="Arial"/>
            <w:sz w:val="24"/>
            <w:szCs w:val="24"/>
          </w:rPr>
          <w:t>ættes</w:t>
        </w:r>
      </w:ins>
      <w:r w:rsidR="004E7A23">
        <w:rPr>
          <w:rFonts w:ascii="Arial" w:hAnsi="Arial" w:cs="Arial"/>
          <w:sz w:val="24"/>
          <w:szCs w:val="24"/>
        </w:rPr>
        <w:t xml:space="preserve"> </w:t>
      </w:r>
      <w:del w:id="69" w:author="Statens Serum Institut" w:date="2013-09-02T12:15:00Z">
        <w:r w:rsidR="004E7A23" w:rsidDel="0075250D">
          <w:rPr>
            <w:rFonts w:ascii="Arial" w:hAnsi="Arial" w:cs="Arial"/>
            <w:sz w:val="24"/>
            <w:szCs w:val="24"/>
          </w:rPr>
          <w:delText>Ud</w:delText>
        </w:r>
      </w:del>
      <w:ins w:id="70" w:author="Statens Serum Institut" w:date="2013-09-02T12:15:00Z">
        <w:r w:rsidR="0075250D">
          <w:rPr>
            <w:rFonts w:ascii="Arial" w:hAnsi="Arial" w:cs="Arial"/>
            <w:sz w:val="24"/>
            <w:szCs w:val="24"/>
          </w:rPr>
          <w:t>ud</w:t>
        </w:r>
      </w:ins>
      <w:r w:rsidR="004E7A23">
        <w:rPr>
          <w:rFonts w:ascii="Arial" w:hAnsi="Arial" w:cs="Arial"/>
          <w:sz w:val="24"/>
          <w:szCs w:val="24"/>
        </w:rPr>
        <w:t xml:space="preserve">_dato </w:t>
      </w:r>
      <w:del w:id="71" w:author="Statens Serum Institut" w:date="2013-09-02T12:15:00Z">
        <w:r w:rsidR="004E7A23" w:rsidDel="0075250D">
          <w:rPr>
            <w:rFonts w:ascii="Arial" w:hAnsi="Arial" w:cs="Arial"/>
            <w:sz w:val="24"/>
            <w:szCs w:val="24"/>
          </w:rPr>
          <w:delText xml:space="preserve">hver 24 timer </w:delText>
        </w:r>
        <w:r w:rsidR="00F137B2" w:rsidDel="0075250D">
          <w:rPr>
            <w:rFonts w:ascii="Arial" w:hAnsi="Arial" w:cs="Arial"/>
            <w:sz w:val="24"/>
            <w:szCs w:val="24"/>
          </w:rPr>
          <w:delText xml:space="preserve">(parameterstyret) </w:delText>
        </w:r>
      </w:del>
      <w:r w:rsidR="004E7A23">
        <w:rPr>
          <w:rFonts w:ascii="Arial" w:hAnsi="Arial" w:cs="Arial"/>
          <w:sz w:val="24"/>
          <w:szCs w:val="24"/>
        </w:rPr>
        <w:t xml:space="preserve">til dags dato </w:t>
      </w:r>
      <w:r w:rsidR="001036D3" w:rsidRPr="00812418">
        <w:rPr>
          <w:rFonts w:ascii="Arial" w:hAnsi="Arial" w:cs="Arial"/>
          <w:sz w:val="24"/>
          <w:szCs w:val="24"/>
        </w:rPr>
        <w:t xml:space="preserve">kl. </w:t>
      </w:r>
      <w:r w:rsidR="00B27225">
        <w:rPr>
          <w:rFonts w:ascii="Arial" w:hAnsi="Arial" w:cs="Arial"/>
          <w:sz w:val="24"/>
          <w:szCs w:val="24"/>
        </w:rPr>
        <w:t>24:00</w:t>
      </w:r>
      <w:r w:rsidR="007A0C47">
        <w:rPr>
          <w:rFonts w:ascii="Arial" w:hAnsi="Arial" w:cs="Arial"/>
          <w:sz w:val="24"/>
          <w:szCs w:val="24"/>
        </w:rPr>
        <w:t xml:space="preserve"> (parameterstyret</w:t>
      </w:r>
      <w:r w:rsidR="00F137B2">
        <w:rPr>
          <w:rFonts w:ascii="Arial" w:hAnsi="Arial" w:cs="Arial"/>
          <w:sz w:val="24"/>
          <w:szCs w:val="24"/>
        </w:rPr>
        <w:t>; det skal være muligt at sætte til kørselsdato/tid</w:t>
      </w:r>
      <w:r w:rsidR="007A0C47">
        <w:rPr>
          <w:rFonts w:ascii="Arial" w:hAnsi="Arial" w:cs="Arial"/>
          <w:sz w:val="24"/>
          <w:szCs w:val="24"/>
        </w:rPr>
        <w:t>)</w:t>
      </w:r>
      <w:r w:rsidR="000615FF">
        <w:rPr>
          <w:rFonts w:ascii="Arial" w:hAnsi="Arial" w:cs="Arial"/>
          <w:sz w:val="24"/>
          <w:szCs w:val="24"/>
        </w:rPr>
        <w:t>, og alle data fra denne patient genberegnes.</w:t>
      </w:r>
    </w:p>
    <w:p w:rsidR="007127A0" w:rsidRDefault="0093262C" w:rsidP="00AC3DC8">
      <w:pPr>
        <w:pStyle w:val="Listeafsnit"/>
        <w:numPr>
          <w:ilvl w:val="0"/>
          <w:numId w:val="6"/>
        </w:numPr>
        <w:spacing w:after="0"/>
        <w:rPr>
          <w:rFonts w:ascii="Arial" w:hAnsi="Arial" w:cs="Arial"/>
          <w:sz w:val="24"/>
          <w:szCs w:val="24"/>
        </w:rPr>
      </w:pPr>
      <w:r>
        <w:rPr>
          <w:rFonts w:ascii="Arial" w:hAnsi="Arial" w:cs="Arial"/>
          <w:sz w:val="24"/>
          <w:szCs w:val="24"/>
        </w:rPr>
        <w:t xml:space="preserve">Den midlertidige </w:t>
      </w:r>
      <w:del w:id="72" w:author="Statens Serum Institut" w:date="2013-09-02T12:17:00Z">
        <w:r w:rsidR="004E7A23" w:rsidRPr="0093262C" w:rsidDel="00AB11E9">
          <w:rPr>
            <w:rFonts w:ascii="Arial" w:hAnsi="Arial" w:cs="Arial"/>
            <w:sz w:val="24"/>
            <w:szCs w:val="24"/>
          </w:rPr>
          <w:delText>Ud</w:delText>
        </w:r>
      </w:del>
      <w:ins w:id="73" w:author="Statens Serum Institut" w:date="2013-09-02T12:17:00Z">
        <w:r w:rsidR="00AB11E9">
          <w:rPr>
            <w:rFonts w:ascii="Arial" w:hAnsi="Arial" w:cs="Arial"/>
            <w:sz w:val="24"/>
            <w:szCs w:val="24"/>
          </w:rPr>
          <w:t>u</w:t>
        </w:r>
        <w:r w:rsidR="00AB11E9" w:rsidRPr="0093262C">
          <w:rPr>
            <w:rFonts w:ascii="Arial" w:hAnsi="Arial" w:cs="Arial"/>
            <w:sz w:val="24"/>
            <w:szCs w:val="24"/>
          </w:rPr>
          <w:t>d</w:t>
        </w:r>
      </w:ins>
      <w:r w:rsidR="004E7A23" w:rsidRPr="0093262C">
        <w:rPr>
          <w:rFonts w:ascii="Arial" w:hAnsi="Arial" w:cs="Arial"/>
          <w:sz w:val="24"/>
          <w:szCs w:val="24"/>
        </w:rPr>
        <w:t>_dat</w:t>
      </w:r>
      <w:r w:rsidR="007127A0">
        <w:rPr>
          <w:rFonts w:ascii="Arial" w:hAnsi="Arial" w:cs="Arial"/>
          <w:sz w:val="24"/>
          <w:szCs w:val="24"/>
        </w:rPr>
        <w:t xml:space="preserve">o </w:t>
      </w:r>
      <w:r w:rsidR="002C2CC3">
        <w:rPr>
          <w:rFonts w:ascii="Arial" w:hAnsi="Arial" w:cs="Arial"/>
          <w:sz w:val="24"/>
          <w:szCs w:val="24"/>
        </w:rPr>
        <w:t>fastfryses på</w:t>
      </w:r>
      <w:r w:rsidR="007A0C47" w:rsidRPr="0093262C">
        <w:rPr>
          <w:rFonts w:ascii="Arial" w:hAnsi="Arial" w:cs="Arial"/>
          <w:sz w:val="24"/>
          <w:szCs w:val="24"/>
        </w:rPr>
        <w:t xml:space="preserve"> 30 dage</w:t>
      </w:r>
      <w:r w:rsidR="007127A0">
        <w:rPr>
          <w:rFonts w:ascii="Arial" w:hAnsi="Arial" w:cs="Arial"/>
          <w:sz w:val="24"/>
          <w:szCs w:val="24"/>
        </w:rPr>
        <w:t xml:space="preserve"> (parameterstyret)</w:t>
      </w:r>
      <w:r w:rsidR="007A0C47" w:rsidRPr="0093262C">
        <w:rPr>
          <w:rFonts w:ascii="Arial" w:hAnsi="Arial" w:cs="Arial"/>
          <w:sz w:val="24"/>
          <w:szCs w:val="24"/>
        </w:rPr>
        <w:t xml:space="preserve"> </w:t>
      </w:r>
      <w:r w:rsidRPr="0093262C">
        <w:rPr>
          <w:rFonts w:ascii="Arial" w:hAnsi="Arial" w:cs="Arial"/>
          <w:sz w:val="24"/>
          <w:szCs w:val="24"/>
        </w:rPr>
        <w:t xml:space="preserve">efter ind_dato </w:t>
      </w:r>
    </w:p>
    <w:p w:rsidR="008165D8" w:rsidRDefault="007127A0" w:rsidP="00AC3DC8">
      <w:pPr>
        <w:pStyle w:val="Listeafsnit"/>
        <w:numPr>
          <w:ilvl w:val="0"/>
          <w:numId w:val="6"/>
        </w:numPr>
        <w:spacing w:after="0"/>
        <w:rPr>
          <w:rFonts w:ascii="Arial" w:hAnsi="Arial" w:cs="Arial"/>
          <w:sz w:val="24"/>
          <w:szCs w:val="24"/>
        </w:rPr>
      </w:pPr>
      <w:r>
        <w:rPr>
          <w:rFonts w:ascii="Arial" w:hAnsi="Arial" w:cs="Arial"/>
          <w:sz w:val="24"/>
          <w:szCs w:val="24"/>
        </w:rPr>
        <w:t xml:space="preserve">Når </w:t>
      </w:r>
      <w:r w:rsidR="008165D8" w:rsidRPr="0093262C">
        <w:rPr>
          <w:rFonts w:ascii="Arial" w:hAnsi="Arial" w:cs="Arial"/>
          <w:sz w:val="24"/>
          <w:szCs w:val="24"/>
        </w:rPr>
        <w:t xml:space="preserve">der modtages en </w:t>
      </w:r>
      <w:r w:rsidR="004E7A23" w:rsidRPr="0093262C">
        <w:rPr>
          <w:rFonts w:ascii="Arial" w:hAnsi="Arial" w:cs="Arial"/>
          <w:sz w:val="24"/>
          <w:szCs w:val="24"/>
        </w:rPr>
        <w:t>ud_dato</w:t>
      </w:r>
      <w:del w:id="74" w:author="Statens Serum Institut" w:date="2013-09-02T12:18:00Z">
        <w:r w:rsidR="004E7A23" w:rsidRPr="0093262C" w:rsidDel="006B243A">
          <w:rPr>
            <w:rFonts w:ascii="Arial" w:hAnsi="Arial" w:cs="Arial"/>
            <w:sz w:val="24"/>
            <w:szCs w:val="24"/>
          </w:rPr>
          <w:delText xml:space="preserve"> </w:delText>
        </w:r>
        <w:r w:rsidDel="006B243A">
          <w:rPr>
            <w:rFonts w:ascii="Arial" w:hAnsi="Arial" w:cs="Arial"/>
            <w:sz w:val="24"/>
            <w:szCs w:val="24"/>
          </w:rPr>
          <w:delText xml:space="preserve">fra LPR </w:delText>
        </w:r>
        <w:r w:rsidR="008165D8" w:rsidRPr="0093262C" w:rsidDel="006B243A">
          <w:rPr>
            <w:rFonts w:ascii="Arial" w:hAnsi="Arial" w:cs="Arial"/>
            <w:sz w:val="24"/>
            <w:szCs w:val="24"/>
          </w:rPr>
          <w:delText xml:space="preserve">skal </w:delText>
        </w:r>
        <w:r w:rsidR="00162DDA" w:rsidRPr="0093262C" w:rsidDel="006B243A">
          <w:rPr>
            <w:rFonts w:ascii="Arial" w:hAnsi="Arial" w:cs="Arial"/>
            <w:sz w:val="24"/>
            <w:szCs w:val="24"/>
          </w:rPr>
          <w:delText>ud_</w:delText>
        </w:r>
        <w:r w:rsidR="008165D8" w:rsidRPr="0093262C" w:rsidDel="006B243A">
          <w:rPr>
            <w:rFonts w:ascii="Arial" w:hAnsi="Arial" w:cs="Arial"/>
            <w:sz w:val="24"/>
            <w:szCs w:val="24"/>
          </w:rPr>
          <w:delText>datoen</w:delText>
        </w:r>
      </w:del>
      <w:r w:rsidR="008165D8" w:rsidRPr="0093262C">
        <w:rPr>
          <w:rFonts w:ascii="Arial" w:hAnsi="Arial" w:cs="Arial"/>
          <w:sz w:val="24"/>
          <w:szCs w:val="24"/>
        </w:rPr>
        <w:t xml:space="preserve"> </w:t>
      </w:r>
      <w:del w:id="75" w:author="Statens Serum Institut" w:date="2013-09-02T12:18:00Z">
        <w:r w:rsidR="008165D8" w:rsidRPr="0093262C" w:rsidDel="006B243A">
          <w:rPr>
            <w:rFonts w:ascii="Arial" w:hAnsi="Arial" w:cs="Arial"/>
            <w:sz w:val="24"/>
            <w:szCs w:val="24"/>
          </w:rPr>
          <w:delText>opdateres</w:delText>
        </w:r>
        <w:r w:rsidR="001B4DA9" w:rsidRPr="0093262C" w:rsidDel="006B243A">
          <w:rPr>
            <w:rFonts w:ascii="Arial" w:hAnsi="Arial" w:cs="Arial"/>
            <w:sz w:val="24"/>
            <w:szCs w:val="24"/>
          </w:rPr>
          <w:delText xml:space="preserve"> og flag slettes</w:delText>
        </w:r>
      </w:del>
      <w:ins w:id="76" w:author="Statens Serum Institut" w:date="2013-09-02T12:18:00Z">
        <w:r w:rsidR="006B243A">
          <w:rPr>
            <w:rFonts w:ascii="Arial" w:hAnsi="Arial" w:cs="Arial"/>
            <w:sz w:val="24"/>
            <w:szCs w:val="24"/>
          </w:rPr>
          <w:t>bruges denne</w:t>
        </w:r>
      </w:ins>
      <w:r w:rsidR="008165D8" w:rsidRPr="0093262C">
        <w:rPr>
          <w:rFonts w:ascii="Arial" w:hAnsi="Arial" w:cs="Arial"/>
          <w:sz w:val="24"/>
          <w:szCs w:val="24"/>
        </w:rPr>
        <w:t>.</w:t>
      </w:r>
      <w:r w:rsidR="001B4DA9" w:rsidRPr="0093262C">
        <w:rPr>
          <w:rFonts w:ascii="Arial" w:hAnsi="Arial" w:cs="Arial"/>
          <w:sz w:val="24"/>
          <w:szCs w:val="24"/>
        </w:rPr>
        <w:t xml:space="preserve"> </w:t>
      </w:r>
      <w:r w:rsidR="000615FF" w:rsidRPr="0093262C">
        <w:rPr>
          <w:rFonts w:ascii="Arial" w:hAnsi="Arial" w:cs="Arial"/>
          <w:sz w:val="24"/>
          <w:szCs w:val="24"/>
        </w:rPr>
        <w:t>A</w:t>
      </w:r>
      <w:r w:rsidR="00861722" w:rsidRPr="0093262C">
        <w:rPr>
          <w:rFonts w:ascii="Arial" w:hAnsi="Arial" w:cs="Arial"/>
          <w:sz w:val="24"/>
          <w:szCs w:val="24"/>
        </w:rPr>
        <w:t>lle data fra denne patient genberegnes</w:t>
      </w:r>
      <w:ins w:id="77" w:author="Statens Serum Institut" w:date="2013-09-02T12:19:00Z">
        <w:r w:rsidR="006B243A">
          <w:rPr>
            <w:rFonts w:ascii="Arial" w:hAnsi="Arial" w:cs="Arial"/>
            <w:sz w:val="24"/>
            <w:szCs w:val="24"/>
          </w:rPr>
          <w:t xml:space="preserve"> og flag for aktuel patient slettes</w:t>
        </w:r>
      </w:ins>
      <w:r w:rsidR="00861722" w:rsidRPr="0093262C">
        <w:rPr>
          <w:rFonts w:ascii="Arial" w:hAnsi="Arial" w:cs="Arial"/>
          <w:sz w:val="24"/>
          <w:szCs w:val="24"/>
        </w:rPr>
        <w:t>.</w:t>
      </w:r>
      <w:r w:rsidR="001A1785" w:rsidRPr="0093262C">
        <w:rPr>
          <w:rFonts w:ascii="Arial" w:hAnsi="Arial" w:cs="Arial"/>
          <w:sz w:val="24"/>
          <w:szCs w:val="24"/>
        </w:rPr>
        <w:t xml:space="preserve"> </w:t>
      </w:r>
    </w:p>
    <w:p w:rsidR="00AC3DC8" w:rsidRPr="0093262C" w:rsidRDefault="00AC3DC8" w:rsidP="00AC3DC8">
      <w:pPr>
        <w:pStyle w:val="Listeafsnit"/>
        <w:spacing w:after="0"/>
        <w:ind w:left="780"/>
        <w:rPr>
          <w:rFonts w:ascii="Arial" w:hAnsi="Arial" w:cs="Arial"/>
          <w:sz w:val="24"/>
          <w:szCs w:val="24"/>
        </w:rPr>
      </w:pPr>
    </w:p>
    <w:p w:rsidR="00237911" w:rsidRPr="00D82FB2" w:rsidRDefault="00237911" w:rsidP="00AC3DC8">
      <w:pPr>
        <w:spacing w:after="0"/>
        <w:rPr>
          <w:rFonts w:ascii="Arial" w:hAnsi="Arial" w:cs="Arial"/>
          <w:i/>
          <w:sz w:val="24"/>
          <w:szCs w:val="24"/>
        </w:rPr>
      </w:pPr>
      <w:r w:rsidRPr="00D82FB2">
        <w:rPr>
          <w:rFonts w:ascii="Arial" w:hAnsi="Arial" w:cs="Arial"/>
          <w:i/>
          <w:sz w:val="24"/>
          <w:szCs w:val="24"/>
        </w:rPr>
        <w:t>Procedure</w:t>
      </w:r>
      <w:r w:rsidR="00755FF1">
        <w:rPr>
          <w:rFonts w:ascii="Arial" w:hAnsi="Arial" w:cs="Arial"/>
          <w:i/>
          <w:sz w:val="24"/>
          <w:szCs w:val="24"/>
        </w:rPr>
        <w:t>r</w:t>
      </w:r>
    </w:p>
    <w:p w:rsidR="00B918FF" w:rsidRPr="00B918FF" w:rsidRDefault="004D084A" w:rsidP="00AC3DC8">
      <w:pPr>
        <w:spacing w:after="0"/>
        <w:ind w:left="357" w:hanging="357"/>
        <w:rPr>
          <w:rFonts w:ascii="Arial" w:hAnsi="Arial" w:cs="Arial"/>
          <w:sz w:val="24"/>
          <w:szCs w:val="24"/>
        </w:rPr>
      </w:pPr>
      <w:r>
        <w:rPr>
          <w:rFonts w:ascii="Arial" w:hAnsi="Arial" w:cs="Arial"/>
          <w:sz w:val="24"/>
          <w:szCs w:val="24"/>
        </w:rPr>
        <w:t>4</w:t>
      </w:r>
      <w:r w:rsidR="00EE6082">
        <w:rPr>
          <w:rFonts w:ascii="Arial" w:hAnsi="Arial" w:cs="Arial"/>
          <w:sz w:val="24"/>
          <w:szCs w:val="24"/>
        </w:rPr>
        <w:t>d</w:t>
      </w:r>
      <w:r w:rsidR="00201FE1">
        <w:rPr>
          <w:rFonts w:ascii="Arial" w:hAnsi="Arial" w:cs="Arial"/>
          <w:sz w:val="24"/>
          <w:szCs w:val="24"/>
        </w:rPr>
        <w:t>)</w:t>
      </w:r>
      <w:r w:rsidR="00AD09B2">
        <w:rPr>
          <w:rFonts w:ascii="Arial" w:hAnsi="Arial" w:cs="Arial"/>
          <w:sz w:val="24"/>
          <w:szCs w:val="24"/>
        </w:rPr>
        <w:t xml:space="preserve"> </w:t>
      </w:r>
      <w:r w:rsidR="00237911">
        <w:rPr>
          <w:rFonts w:ascii="Arial" w:hAnsi="Arial" w:cs="Arial"/>
          <w:sz w:val="24"/>
          <w:szCs w:val="24"/>
        </w:rPr>
        <w:t>Procedure dato-tid sættes til kl. 12</w:t>
      </w:r>
      <w:r w:rsidR="002C2CC3">
        <w:rPr>
          <w:rFonts w:ascii="Arial" w:hAnsi="Arial" w:cs="Arial"/>
          <w:sz w:val="24"/>
          <w:szCs w:val="24"/>
        </w:rPr>
        <w:t xml:space="preserve"> (parameterstyret)</w:t>
      </w:r>
      <w:r w:rsidR="00237911">
        <w:rPr>
          <w:rFonts w:ascii="Arial" w:hAnsi="Arial" w:cs="Arial"/>
          <w:sz w:val="24"/>
          <w:szCs w:val="24"/>
        </w:rPr>
        <w:t>, hvis der ikke er angivet timer.</w:t>
      </w:r>
    </w:p>
    <w:p w:rsidR="00AD09B2" w:rsidRDefault="00AD09B2" w:rsidP="00AC3DC8">
      <w:pPr>
        <w:spacing w:after="0"/>
        <w:rPr>
          <w:rFonts w:ascii="Arial" w:hAnsi="Arial" w:cs="Arial"/>
          <w:sz w:val="24"/>
          <w:szCs w:val="24"/>
        </w:rPr>
      </w:pPr>
    </w:p>
    <w:p w:rsidR="009208D5" w:rsidRPr="00EE6082" w:rsidRDefault="004D084A" w:rsidP="00AC3DC8">
      <w:pPr>
        <w:spacing w:after="0"/>
        <w:rPr>
          <w:rFonts w:ascii="Arial" w:hAnsi="Arial" w:cs="Arial"/>
          <w:sz w:val="24"/>
          <w:szCs w:val="24"/>
          <w:u w:val="single"/>
        </w:rPr>
      </w:pPr>
      <w:r>
        <w:rPr>
          <w:rFonts w:ascii="Arial" w:hAnsi="Arial" w:cs="Arial"/>
          <w:sz w:val="24"/>
          <w:szCs w:val="24"/>
          <w:u w:val="single"/>
        </w:rPr>
        <w:t>5</w:t>
      </w:r>
      <w:r w:rsidR="002B43CB" w:rsidRPr="00EE6082">
        <w:rPr>
          <w:rFonts w:ascii="Arial" w:hAnsi="Arial" w:cs="Arial"/>
          <w:sz w:val="24"/>
          <w:szCs w:val="24"/>
          <w:u w:val="single"/>
        </w:rPr>
        <w:t xml:space="preserve">) </w:t>
      </w:r>
      <w:r w:rsidR="00B90DE6" w:rsidRPr="00EE6082">
        <w:rPr>
          <w:rFonts w:ascii="Arial" w:hAnsi="Arial" w:cs="Arial"/>
          <w:sz w:val="24"/>
          <w:szCs w:val="24"/>
          <w:u w:val="single"/>
        </w:rPr>
        <w:t>Simpel kontaktregistrering: ny indlæggelser (heldøgn og ambulant</w:t>
      </w:r>
      <w:r w:rsidR="004A1881" w:rsidRPr="00EE6082">
        <w:rPr>
          <w:rFonts w:ascii="Arial" w:hAnsi="Arial" w:cs="Arial"/>
          <w:sz w:val="24"/>
          <w:szCs w:val="24"/>
          <w:u w:val="single"/>
        </w:rPr>
        <w:t>)</w:t>
      </w:r>
    </w:p>
    <w:p w:rsidR="00B918FF" w:rsidRDefault="00B918FF" w:rsidP="00AC3DC8">
      <w:pPr>
        <w:spacing w:after="0"/>
        <w:rPr>
          <w:rFonts w:ascii="Arial" w:hAnsi="Arial" w:cs="Arial"/>
          <w:sz w:val="24"/>
          <w:szCs w:val="24"/>
        </w:rPr>
      </w:pPr>
      <w:r>
        <w:rPr>
          <w:rFonts w:ascii="Arial" w:hAnsi="Arial" w:cs="Arial"/>
          <w:sz w:val="24"/>
          <w:szCs w:val="24"/>
        </w:rPr>
        <w:t>Hvis der er en kontakt, der ikke har</w:t>
      </w:r>
      <w:r w:rsidR="00CF0533">
        <w:rPr>
          <w:rFonts w:ascii="Arial" w:hAnsi="Arial" w:cs="Arial"/>
          <w:sz w:val="24"/>
          <w:szCs w:val="24"/>
        </w:rPr>
        <w:t xml:space="preserve"> andre kontakter, så bliver kontakten registreres enten til ambulant tabellen eller til heldøgn tabellen</w:t>
      </w:r>
      <w:r>
        <w:rPr>
          <w:rFonts w:ascii="Arial" w:hAnsi="Arial" w:cs="Arial"/>
          <w:sz w:val="24"/>
          <w:szCs w:val="24"/>
        </w:rPr>
        <w:t>.</w:t>
      </w:r>
    </w:p>
    <w:p w:rsidR="00AD09B2" w:rsidRPr="00B918FF" w:rsidDel="00650BD6" w:rsidRDefault="00AD09B2" w:rsidP="00AC3DC8">
      <w:pPr>
        <w:spacing w:after="0"/>
        <w:rPr>
          <w:del w:id="78" w:author="Statens Serum Institut" w:date="2013-09-02T19:24:00Z"/>
          <w:rFonts w:ascii="Arial" w:hAnsi="Arial" w:cs="Arial"/>
          <w:sz w:val="24"/>
          <w:szCs w:val="24"/>
        </w:rPr>
      </w:pPr>
      <w:moveFromRangeStart w:id="79" w:author="Statens Serum Institut" w:date="2013-09-02T12:22:00Z" w:name="move365887860"/>
    </w:p>
    <w:p w:rsidR="00B96EDC" w:rsidRPr="00B918FF" w:rsidDel="00650BD6" w:rsidRDefault="00783142" w:rsidP="00AC3DC8">
      <w:pPr>
        <w:spacing w:after="0"/>
        <w:rPr>
          <w:del w:id="80" w:author="Statens Serum Institut" w:date="2013-09-02T19:24:00Z"/>
          <w:rFonts w:ascii="Arial" w:hAnsi="Arial" w:cs="Arial"/>
          <w:sz w:val="24"/>
          <w:szCs w:val="24"/>
        </w:rPr>
      </w:pPr>
      <w:moveFrom w:id="81" w:author="Statens Serum Institut" w:date="2013-09-02T12:22:00Z">
        <w:del w:id="82" w:author="Statens Serum Institut" w:date="2013-09-02T19:24:00Z">
          <w:r w:rsidDel="00650BD6">
            <w:rPr>
              <w:rFonts w:ascii="Arial" w:hAnsi="Arial" w:cs="Arial"/>
              <w:sz w:val="24"/>
              <w:szCs w:val="24"/>
            </w:rPr>
            <w:delText>6</w:delText>
          </w:r>
          <w:r w:rsidR="00B96EDC" w:rsidRPr="00783142" w:rsidDel="00650BD6">
            <w:rPr>
              <w:rFonts w:ascii="Arial" w:hAnsi="Arial" w:cs="Arial"/>
              <w:sz w:val="24"/>
              <w:szCs w:val="24"/>
            </w:rPr>
            <w:delText>)</w:delText>
          </w:r>
          <w:r w:rsidR="00B96EDC" w:rsidRPr="00B918FF" w:rsidDel="00650BD6">
            <w:rPr>
              <w:rFonts w:ascii="Arial" w:hAnsi="Arial" w:cs="Arial"/>
              <w:sz w:val="24"/>
              <w:szCs w:val="24"/>
            </w:rPr>
            <w:delText xml:space="preserve"> </w:delText>
          </w:r>
          <w:r w:rsidR="00B96EDC" w:rsidRPr="00B918FF" w:rsidDel="00650BD6">
            <w:rPr>
              <w:rFonts w:ascii="Arial" w:hAnsi="Arial" w:cs="Arial"/>
              <w:sz w:val="24"/>
              <w:szCs w:val="24"/>
              <w:u w:val="single"/>
            </w:rPr>
            <w:delText>FEJL: ind-dato-tid</w:delText>
          </w:r>
          <w:r w:rsidR="00904D1D" w:rsidRPr="00B918FF" w:rsidDel="00650BD6">
            <w:rPr>
              <w:rFonts w:ascii="Arial" w:hAnsi="Arial" w:cs="Arial"/>
              <w:sz w:val="24"/>
              <w:szCs w:val="24"/>
              <w:u w:val="single"/>
            </w:rPr>
            <w:delText xml:space="preserve"> &gt; ud-dato-tid</w:delText>
          </w:r>
          <w:r w:rsidR="00997D8E" w:rsidDel="00650BD6">
            <w:rPr>
              <w:rFonts w:ascii="Arial" w:hAnsi="Arial" w:cs="Arial"/>
              <w:sz w:val="24"/>
              <w:szCs w:val="24"/>
              <w:u w:val="single"/>
            </w:rPr>
            <w:delText xml:space="preserve"> </w:delText>
          </w:r>
          <w:r w:rsidR="00997D8E" w:rsidRPr="00EE6082" w:rsidDel="00650BD6">
            <w:rPr>
              <w:rFonts w:ascii="Arial" w:hAnsi="Arial" w:cs="Arial"/>
              <w:sz w:val="24"/>
              <w:szCs w:val="24"/>
              <w:u w:val="single"/>
            </w:rPr>
            <w:delText>(heldøgn og ambulant)</w:delText>
          </w:r>
        </w:del>
      </w:moveFrom>
    </w:p>
    <w:p w:rsidR="00A4660A" w:rsidDel="00650BD6" w:rsidRDefault="00904D1D" w:rsidP="00AC3DC8">
      <w:pPr>
        <w:spacing w:after="0"/>
        <w:rPr>
          <w:del w:id="83" w:author="Statens Serum Institut" w:date="2013-09-02T19:24:00Z"/>
          <w:rFonts w:ascii="Arial" w:hAnsi="Arial" w:cs="Arial"/>
          <w:sz w:val="24"/>
          <w:szCs w:val="24"/>
        </w:rPr>
      </w:pPr>
      <w:moveFrom w:id="84" w:author="Statens Serum Institut" w:date="2013-09-02T12:22:00Z">
        <w:del w:id="85" w:author="Statens Serum Institut" w:date="2013-09-02T19:24:00Z">
          <w:r w:rsidDel="00650BD6">
            <w:rPr>
              <w:rFonts w:ascii="Arial" w:hAnsi="Arial" w:cs="Arial"/>
              <w:sz w:val="24"/>
              <w:szCs w:val="24"/>
            </w:rPr>
            <w:delText xml:space="preserve">Hvis </w:delText>
          </w:r>
          <w:r w:rsidRPr="00904D1D" w:rsidDel="00650BD6">
            <w:rPr>
              <w:rFonts w:ascii="Arial" w:hAnsi="Arial" w:cs="Arial"/>
              <w:sz w:val="24"/>
              <w:szCs w:val="24"/>
            </w:rPr>
            <w:delText>ind-dato-tid &gt; ud-dato-tid</w:delText>
          </w:r>
          <w:r w:rsidDel="00650BD6">
            <w:rPr>
              <w:rFonts w:ascii="Arial" w:hAnsi="Arial" w:cs="Arial"/>
              <w:sz w:val="24"/>
              <w:szCs w:val="24"/>
            </w:rPr>
            <w:delText xml:space="preserve"> slettes denne kontakt og skrives til en fejl-log.</w:delText>
          </w:r>
        </w:del>
      </w:moveFrom>
    </w:p>
    <w:moveFromRangeEnd w:id="79"/>
    <w:p w:rsidR="00040DB4" w:rsidRDefault="00040DB4" w:rsidP="00040DB4">
      <w:pPr>
        <w:spacing w:after="0"/>
        <w:rPr>
          <w:rFonts w:ascii="Arial" w:hAnsi="Arial" w:cs="Arial"/>
          <w:sz w:val="24"/>
          <w:szCs w:val="24"/>
          <w:u w:val="single"/>
        </w:rPr>
      </w:pPr>
    </w:p>
    <w:p w:rsidR="00040DB4" w:rsidRPr="000478BB" w:rsidRDefault="00040DB4" w:rsidP="00040DB4">
      <w:pPr>
        <w:spacing w:after="0"/>
        <w:rPr>
          <w:rFonts w:ascii="Arial" w:hAnsi="Arial" w:cs="Arial"/>
          <w:sz w:val="24"/>
          <w:szCs w:val="24"/>
          <w:u w:val="single"/>
        </w:rPr>
      </w:pPr>
      <w:del w:id="86" w:author="Statens Serum Institut" w:date="2013-09-02T12:22:00Z">
        <w:r w:rsidDel="00941375">
          <w:rPr>
            <w:rFonts w:ascii="Arial" w:hAnsi="Arial" w:cs="Arial"/>
            <w:sz w:val="24"/>
            <w:szCs w:val="24"/>
            <w:u w:val="single"/>
          </w:rPr>
          <w:delText>7</w:delText>
        </w:r>
      </w:del>
      <w:ins w:id="87" w:author="Statens Serum Institut" w:date="2013-09-02T12:22:00Z">
        <w:r w:rsidR="00941375">
          <w:rPr>
            <w:rFonts w:ascii="Arial" w:hAnsi="Arial" w:cs="Arial"/>
            <w:sz w:val="24"/>
            <w:szCs w:val="24"/>
            <w:u w:val="single"/>
          </w:rPr>
          <w:t>6</w:t>
        </w:r>
      </w:ins>
      <w:r w:rsidRPr="000478BB">
        <w:rPr>
          <w:rFonts w:ascii="Arial" w:hAnsi="Arial" w:cs="Arial"/>
          <w:sz w:val="24"/>
          <w:szCs w:val="24"/>
          <w:u w:val="single"/>
        </w:rPr>
        <w:t xml:space="preserve">) </w:t>
      </w:r>
      <w:r w:rsidRPr="00EE6082">
        <w:rPr>
          <w:rFonts w:ascii="Arial" w:hAnsi="Arial" w:cs="Arial"/>
          <w:sz w:val="24"/>
          <w:szCs w:val="24"/>
          <w:u w:val="single"/>
        </w:rPr>
        <w:t>Forlæng ift. procedurer efter udskrivning (heldøgn</w:t>
      </w:r>
      <w:r>
        <w:rPr>
          <w:rFonts w:ascii="Arial" w:hAnsi="Arial" w:cs="Arial"/>
          <w:sz w:val="24"/>
          <w:szCs w:val="24"/>
          <w:u w:val="single"/>
        </w:rPr>
        <w:t xml:space="preserve"> og ambulant</w:t>
      </w:r>
      <w:r w:rsidRPr="00EE6082">
        <w:rPr>
          <w:rFonts w:ascii="Arial" w:hAnsi="Arial" w:cs="Arial"/>
          <w:sz w:val="24"/>
          <w:szCs w:val="24"/>
          <w:u w:val="single"/>
        </w:rPr>
        <w:t>)</w:t>
      </w:r>
    </w:p>
    <w:p w:rsidR="00DE069B" w:rsidRDefault="00040DB4" w:rsidP="00DE069B">
      <w:pPr>
        <w:spacing w:before="120" w:after="0"/>
        <w:rPr>
          <w:rFonts w:ascii="Arial" w:hAnsi="Arial" w:cs="Arial"/>
          <w:sz w:val="24"/>
          <w:szCs w:val="24"/>
        </w:rPr>
      </w:pPr>
      <w:r>
        <w:rPr>
          <w:rFonts w:ascii="Arial" w:hAnsi="Arial" w:cs="Arial"/>
          <w:sz w:val="24"/>
          <w:szCs w:val="24"/>
        </w:rPr>
        <w:t>Hvis slutningen på en kontakt (ud-dato-tid) er registrere</w:t>
      </w:r>
      <w:r w:rsidRPr="009F2612">
        <w:rPr>
          <w:rFonts w:ascii="Arial" w:hAnsi="Arial" w:cs="Arial"/>
          <w:sz w:val="24"/>
          <w:szCs w:val="24"/>
        </w:rPr>
        <w:t>t</w:t>
      </w:r>
      <w:r>
        <w:rPr>
          <w:rFonts w:ascii="Arial" w:hAnsi="Arial" w:cs="Arial"/>
          <w:sz w:val="24"/>
          <w:szCs w:val="24"/>
        </w:rPr>
        <w:t xml:space="preserve"> til at være tidligere end en eller flere procedurer, men på den samme dato (ikke indenfor 24 timer efter), så skal</w:t>
      </w:r>
      <w:r w:rsidRPr="006D10DF">
        <w:rPr>
          <w:rFonts w:ascii="Arial" w:hAnsi="Arial" w:cs="Arial"/>
          <w:sz w:val="24"/>
          <w:szCs w:val="24"/>
        </w:rPr>
        <w:t xml:space="preserve"> </w:t>
      </w:r>
      <w:r>
        <w:rPr>
          <w:rFonts w:ascii="Arial" w:hAnsi="Arial" w:cs="Arial"/>
          <w:sz w:val="24"/>
          <w:szCs w:val="24"/>
        </w:rPr>
        <w:t>kontakter forlænges til og med tidspunktet for den sidst registrerede procedure</w:t>
      </w:r>
      <w:r w:rsidR="009B0109">
        <w:rPr>
          <w:rFonts w:ascii="Arial" w:hAnsi="Arial" w:cs="Arial"/>
          <w:sz w:val="24"/>
          <w:szCs w:val="24"/>
        </w:rPr>
        <w:t xml:space="preserve">. </w:t>
      </w:r>
    </w:p>
    <w:p w:rsidR="00DE069B" w:rsidRDefault="00DE069B" w:rsidP="00DE069B">
      <w:pPr>
        <w:spacing w:before="120" w:after="0"/>
        <w:rPr>
          <w:rFonts w:ascii="Arial" w:hAnsi="Arial" w:cs="Arial"/>
          <w:sz w:val="24"/>
          <w:szCs w:val="24"/>
        </w:rPr>
      </w:pPr>
      <w:r>
        <w:rPr>
          <w:rFonts w:ascii="Arial" w:hAnsi="Arial" w:cs="Arial"/>
          <w:sz w:val="24"/>
          <w:szCs w:val="24"/>
        </w:rPr>
        <w:t xml:space="preserve">Hvis proceduren ligger mere end 24 timer efter udskrivningsdato på den tilsvarende indlæggelse så er det en fejl. Proceduren skal slettes og skrives i en fejl-log. </w:t>
      </w:r>
    </w:p>
    <w:p w:rsidR="009B0109" w:rsidRDefault="00040DB4" w:rsidP="009B0109">
      <w:pPr>
        <w:spacing w:after="0"/>
        <w:rPr>
          <w:rFonts w:ascii="Arial" w:hAnsi="Arial" w:cs="Arial"/>
          <w:sz w:val="24"/>
          <w:szCs w:val="24"/>
        </w:rPr>
      </w:pPr>
      <w:r>
        <w:rPr>
          <w:rFonts w:ascii="Arial" w:hAnsi="Arial" w:cs="Arial"/>
          <w:sz w:val="24"/>
          <w:szCs w:val="24"/>
        </w:rPr>
        <w:t>Der kan være forundersøgelser inden en kontakt, så procedurer før start af kontakt (før ind-dato-tid) påvirker ikke ind-dato-tid</w:t>
      </w:r>
      <w:r w:rsidR="009B0109">
        <w:rPr>
          <w:rFonts w:ascii="Arial" w:hAnsi="Arial" w:cs="Arial"/>
          <w:sz w:val="24"/>
          <w:szCs w:val="24"/>
        </w:rPr>
        <w:t xml:space="preserve">. </w:t>
      </w:r>
    </w:p>
    <w:p w:rsidR="00040DB4" w:rsidRDefault="00040DB4" w:rsidP="00040DB4">
      <w:pPr>
        <w:spacing w:before="120" w:after="0"/>
        <w:rPr>
          <w:rFonts w:ascii="Arial" w:hAnsi="Arial" w:cs="Arial"/>
          <w:sz w:val="24"/>
          <w:szCs w:val="24"/>
        </w:rPr>
      </w:pPr>
      <w:r w:rsidRPr="0096022F">
        <w:rPr>
          <w:rFonts w:ascii="Arial" w:hAnsi="Arial" w:cs="Arial"/>
          <w:noProof/>
          <w:sz w:val="24"/>
          <w:szCs w:val="24"/>
          <w:lang w:eastAsia="da-DK"/>
        </w:rPr>
        <mc:AlternateContent>
          <mc:Choice Requires="wpg">
            <w:drawing>
              <wp:anchor distT="0" distB="0" distL="114300" distR="114300" simplePos="0" relativeHeight="251666432" behindDoc="0" locked="0" layoutInCell="1" allowOverlap="1" wp14:anchorId="20FEEA54" wp14:editId="20FEEA55">
                <wp:simplePos x="0" y="0"/>
                <wp:positionH relativeFrom="column">
                  <wp:posOffset>708660</wp:posOffset>
                </wp:positionH>
                <wp:positionV relativeFrom="paragraph">
                  <wp:posOffset>94615</wp:posOffset>
                </wp:positionV>
                <wp:extent cx="4086225" cy="714375"/>
                <wp:effectExtent l="95250" t="0" r="0" b="0"/>
                <wp:wrapNone/>
                <wp:docPr id="11" name="Gruppe 11"/>
                <wp:cNvGraphicFramePr/>
                <a:graphic xmlns:a="http://schemas.openxmlformats.org/drawingml/2006/main">
                  <a:graphicData uri="http://schemas.microsoft.com/office/word/2010/wordprocessingGroup">
                    <wpg:wgp>
                      <wpg:cNvGrpSpPr/>
                      <wpg:grpSpPr>
                        <a:xfrm>
                          <a:off x="0" y="0"/>
                          <a:ext cx="4086225" cy="714375"/>
                          <a:chOff x="0" y="0"/>
                          <a:chExt cx="4086225" cy="714375"/>
                        </a:xfrm>
                      </wpg:grpSpPr>
                      <wps:wsp>
                        <wps:cNvPr id="12" name="Lige forbindelse 12"/>
                        <wps:cNvCnPr/>
                        <wps:spPr>
                          <a:xfrm>
                            <a:off x="323850" y="342900"/>
                            <a:ext cx="3124200"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13" name="Lige forbindelse 13"/>
                        <wps:cNvCnPr/>
                        <wps:spPr>
                          <a:xfrm>
                            <a:off x="3448050" y="342900"/>
                            <a:ext cx="457200" cy="0"/>
                          </a:xfrm>
                          <a:prstGeom prst="line">
                            <a:avLst/>
                          </a:prstGeom>
                          <a:ln>
                            <a:prstDash val="dash"/>
                            <a:tailEnd type="oval"/>
                          </a:ln>
                        </wps:spPr>
                        <wps:style>
                          <a:lnRef idx="1">
                            <a:schemeClr val="dk1"/>
                          </a:lnRef>
                          <a:fillRef idx="0">
                            <a:schemeClr val="dk1"/>
                          </a:fillRef>
                          <a:effectRef idx="0">
                            <a:schemeClr val="dk1"/>
                          </a:effectRef>
                          <a:fontRef idx="minor">
                            <a:schemeClr val="tx1"/>
                          </a:fontRef>
                        </wps:style>
                        <wps:bodyPr/>
                      </wps:wsp>
                      <wps:wsp>
                        <wps:cNvPr id="14" name="Lige forbindelse 14"/>
                        <wps:cNvCnPr/>
                        <wps:spPr>
                          <a:xfrm>
                            <a:off x="3905250" y="0"/>
                            <a:ext cx="0" cy="285750"/>
                          </a:xfrm>
                          <a:prstGeom prst="line">
                            <a:avLst/>
                          </a:prstGeom>
                          <a:ln>
                            <a:headEnd type="none"/>
                            <a:tailEnd type="arrow"/>
                          </a:ln>
                        </wps:spPr>
                        <wps:style>
                          <a:lnRef idx="1">
                            <a:schemeClr val="dk1"/>
                          </a:lnRef>
                          <a:fillRef idx="0">
                            <a:schemeClr val="dk1"/>
                          </a:fillRef>
                          <a:effectRef idx="0">
                            <a:schemeClr val="dk1"/>
                          </a:effectRef>
                          <a:fontRef idx="minor">
                            <a:schemeClr val="tx1"/>
                          </a:fontRef>
                        </wps:style>
                        <wps:bodyPr/>
                      </wps:wsp>
                      <wps:wsp>
                        <wps:cNvPr id="15" name="Tekstfelt 2"/>
                        <wps:cNvSpPr txBox="1">
                          <a:spLocks noChangeArrowheads="1"/>
                        </wps:cNvSpPr>
                        <wps:spPr bwMode="auto">
                          <a:xfrm>
                            <a:off x="2171700" y="447675"/>
                            <a:ext cx="1914525" cy="266700"/>
                          </a:xfrm>
                          <a:prstGeom prst="rect">
                            <a:avLst/>
                          </a:prstGeom>
                          <a:noFill/>
                          <a:ln w="9525">
                            <a:noFill/>
                            <a:miter lim="800000"/>
                            <a:headEnd/>
                            <a:tailEnd/>
                          </a:ln>
                        </wps:spPr>
                        <wps:txbx>
                          <w:txbxContent>
                            <w:p w:rsidR="0075250D" w:rsidRDefault="0075250D" w:rsidP="00040DB4">
                              <w:r>
                                <w:t>Forlæng til sidste procedure</w:t>
                              </w:r>
                            </w:p>
                          </w:txbxContent>
                        </wps:txbx>
                        <wps:bodyPr rot="0" vert="horz" wrap="square" lIns="91440" tIns="45720" rIns="91440" bIns="45720" anchor="t" anchorCtr="0">
                          <a:noAutofit/>
                        </wps:bodyPr>
                      </wps:wsp>
                      <wps:wsp>
                        <wps:cNvPr id="27" name="Lige forbindelse 27"/>
                        <wps:cNvCnPr/>
                        <wps:spPr>
                          <a:xfrm>
                            <a:off x="3048000" y="0"/>
                            <a:ext cx="0" cy="285750"/>
                          </a:xfrm>
                          <a:prstGeom prst="line">
                            <a:avLst/>
                          </a:prstGeom>
                          <a:ln>
                            <a:headEnd type="none"/>
                            <a:tailEnd type="arrow"/>
                          </a:ln>
                        </wps:spPr>
                        <wps:style>
                          <a:lnRef idx="1">
                            <a:schemeClr val="dk1"/>
                          </a:lnRef>
                          <a:fillRef idx="0">
                            <a:schemeClr val="dk1"/>
                          </a:fillRef>
                          <a:effectRef idx="0">
                            <a:schemeClr val="dk1"/>
                          </a:effectRef>
                          <a:fontRef idx="minor">
                            <a:schemeClr val="tx1"/>
                          </a:fontRef>
                        </wps:style>
                        <wps:bodyPr/>
                      </wps:wsp>
                      <wps:wsp>
                        <wps:cNvPr id="28" name="Lige forbindelse 28"/>
                        <wps:cNvCnPr/>
                        <wps:spPr>
                          <a:xfrm>
                            <a:off x="876300" y="0"/>
                            <a:ext cx="0" cy="285750"/>
                          </a:xfrm>
                          <a:prstGeom prst="line">
                            <a:avLst/>
                          </a:prstGeom>
                          <a:ln>
                            <a:headEnd type="none"/>
                            <a:tailEnd type="arrow"/>
                          </a:ln>
                        </wps:spPr>
                        <wps:style>
                          <a:lnRef idx="1">
                            <a:schemeClr val="dk1"/>
                          </a:lnRef>
                          <a:fillRef idx="0">
                            <a:schemeClr val="dk1"/>
                          </a:fillRef>
                          <a:effectRef idx="0">
                            <a:schemeClr val="dk1"/>
                          </a:effectRef>
                          <a:fontRef idx="minor">
                            <a:schemeClr val="tx1"/>
                          </a:fontRef>
                        </wps:style>
                        <wps:bodyPr/>
                      </wps:wsp>
                      <wps:wsp>
                        <wps:cNvPr id="29" name="Lige forbindelse 29"/>
                        <wps:cNvCnPr/>
                        <wps:spPr>
                          <a:xfrm>
                            <a:off x="0" y="0"/>
                            <a:ext cx="0" cy="285750"/>
                          </a:xfrm>
                          <a:prstGeom prst="line">
                            <a:avLst/>
                          </a:prstGeom>
                          <a:ln>
                            <a:headEnd type="none"/>
                            <a:tailEnd type="arrow"/>
                          </a:ln>
                        </wps:spPr>
                        <wps:style>
                          <a:lnRef idx="1">
                            <a:schemeClr val="dk1"/>
                          </a:lnRef>
                          <a:fillRef idx="0">
                            <a:schemeClr val="dk1"/>
                          </a:fillRef>
                          <a:effectRef idx="0">
                            <a:schemeClr val="dk1"/>
                          </a:effectRef>
                          <a:fontRef idx="minor">
                            <a:schemeClr val="tx1"/>
                          </a:fontRef>
                        </wps:style>
                        <wps:bodyPr/>
                      </wps:wsp>
                      <wps:wsp>
                        <wps:cNvPr id="32" name="Lige forbindelse 32"/>
                        <wps:cNvCnPr/>
                        <wps:spPr>
                          <a:xfrm>
                            <a:off x="3448050" y="342900"/>
                            <a:ext cx="409575" cy="0"/>
                          </a:xfrm>
                          <a:prstGeom prst="line">
                            <a:avLst/>
                          </a:prstGeom>
                          <a:ln>
                            <a:prstDash val="dash"/>
                            <a:tailEnd type="stealt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e 11" o:spid="_x0000_s1026" style="position:absolute;margin-left:55.8pt;margin-top:7.45pt;width:321.75pt;height:56.25pt;z-index:251666432" coordsize="40862,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">
                <v:line id="Lige forbindelse 12" o:spid="_x0000_s1027" style="position:absolute;visibility:visible;mso-wrap-style:square" from="3238,3429" to="3448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pPI8EAAADbAAAADwAAAGRycy9kb3ducmV2LnhtbERP32vCMBB+H/g/hBP2MjSdOJVqFBkI&#10;guCwCr4ezdlUm0tpou321y/CYG/38f28xaqzlXhQ40vHCt6HCQji3OmSCwWn42YwA+EDssbKMSn4&#10;Jg+rZe9lgal2LR/okYVCxBD2KSowIdSplD43ZNEPXU0cuYtrLIYIm0LqBtsYbis5SpKJtFhybDBY&#10;06eh/JbdrYK38fTja3ueWtuyvla52e9+ElLqtd+t5yACdeFf/Ofe6jh/BM9f4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2k8jwQAAANsAAAAPAAAAAAAAAAAAAAAA&#10;AKECAABkcnMvZG93bnJldi54bWxQSwUGAAAAAAQABAD5AAAAjwMAAAAA&#10;" strokecolor="black [3040]">
                  <v:stroke startarrow="oval" endarrow="oval"/>
                </v:line>
                <v:line id="Lige forbindelse 13" o:spid="_x0000_s1028" style="position:absolute;visibility:visible;mso-wrap-style:square" from="34480,3429" to="39052,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OPMIAAADbAAAADwAAAGRycy9kb3ducmV2LnhtbERPTWvCQBC9F/oflil4KbqxLSLRTZCA&#10;EOip1ou3ITsm0exs3N0msb++Wyj0No/3Odt8Mp0YyPnWsoLlIgFBXFndcq3g+Lmfr0H4gKyxs0wK&#10;7uQhzx4ftphqO/IHDYdQixjCPkUFTQh9KqWvGjLoF7YnjtzZOoMhQldL7XCM4aaTL0mykgZbjg0N&#10;9lQ0VF0PX0bB3j73Rai+zwUuy8v13ZXt6fam1Oxp2m1ABJrCv/jPXeo4/xV+f4kHy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VOPMIAAADbAAAADwAAAAAAAAAAAAAA&#10;AAChAgAAZHJzL2Rvd25yZXYueG1sUEsFBgAAAAAEAAQA+QAAAJADAAAAAA==&#10;" strokecolor="black [3040]">
                  <v:stroke dashstyle="dash" endarrow="oval"/>
                </v:line>
                <v:line id="Lige forbindelse 14" o:spid="_x0000_s1029" style="position:absolute;visibility:visible;mso-wrap-style:square" from="39052,0" to="39052,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ffyMEAAADbAAAADwAAAGRycy9kb3ducmV2LnhtbERP32vCMBB+H/g/hBP2ZtPJFKnGUjYE&#10;H4YwFdnejuRsy5pLSTLt9tcvgrC3+/h+3qocbCcu5EPrWMFTloMg1s60XCs4HjaTBYgQkQ12jknB&#10;DwUo16OHFRbGXfmdLvtYixTCoUAFTYx9IWXQDVkMmeuJE3d23mJM0NfSeLymcNvJaZ7PpcWWU0OD&#10;Pb00pL/231bB7057OXywP8XKaHrDz+2rmyn1OB6qJYhIQ/wX391bk+Y/w+2XdIB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J9/IwQAAANsAAAAPAAAAAAAAAAAAAAAA&#10;AKECAABkcnMvZG93bnJldi54bWxQSwUGAAAAAAQABAD5AAAAjwMAAAAA&#10;" strokecolor="black [3040]">
                  <v:stroke endarrow="open"/>
                </v:line>
                <v:shapetype id="_x0000_t202" coordsize="21600,21600" o:spt="202" path="m,l,21600r21600,l21600,xe">
                  <v:stroke joinstyle="miter"/>
                  <v:path gradientshapeok="t" o:connecttype="rect"/>
                </v:shapetype>
                <v:shape id="_x0000_s1030" type="#_x0000_t202" style="position:absolute;left:21717;top:4476;width:191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5250D" w:rsidRDefault="0075250D" w:rsidP="00040DB4">
                        <w:r>
                          <w:t>Forlæng til sidste procedure</w:t>
                        </w:r>
                      </w:p>
                    </w:txbxContent>
                  </v:textbox>
                </v:shape>
                <v:line id="Lige forbindelse 27" o:spid="_x0000_s1031" style="position:absolute;visibility:visible;mso-wrap-style:square" from="30480,0" to="30480,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mLAsIAAADbAAAADwAAAGRycy9kb3ducmV2LnhtbESPQWsCMRSE74L/ITzBW80q2MpqFLEU&#10;PEihKqK3R/LcXdy8LEnU1V/fFAoeh5n5hpktWluLG/lQOVYwHGQgiLUzFRcK9ruvtwmIEJEN1o5J&#10;wYMCLObdzgxz4+78Q7dtLESCcMhRQRljk0sZdEkWw8A1xMk7O28xJukLaTzeE9zWcpRl79JixWmh&#10;xIZWJenL9moVPL+1l+2R/SEujaYNntafbqxUv9cupyAitfEV/m+vjYLRB/x9ST9Az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5mLAsIAAADbAAAADwAAAAAAAAAAAAAA&#10;AAChAgAAZHJzL2Rvd25yZXYueG1sUEsFBgAAAAAEAAQA+QAAAJADAAAAAA==&#10;" strokecolor="black [3040]">
                  <v:stroke endarrow="open"/>
                </v:line>
                <v:line id="Lige forbindelse 28" o:spid="_x0000_s1032" style="position:absolute;visibility:visible;mso-wrap-style:square" from="8763,0" to="8763,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YfcL4AAADbAAAADwAAAGRycy9kb3ducmV2LnhtbERPTYvCMBC9C/6HMII3TRVcpBpFFMHD&#10;IqyK6G1IxrbYTEqS1bq/fnMQPD7e93zZ2lo8yIfKsYLRMANBrJ2puFBwOm4HUxAhIhusHZOCFwVY&#10;LrqdOebGPfmHHodYiBTCIUcFZYxNLmXQJVkMQ9cQJ+7mvMWYoC+k8fhM4baW4yz7khYrTg0lNrQu&#10;Sd8Pv1bB31572V7Yn+PKaPrG627jJkr1e+1qBiJSGz/it3tnFIzT2PQl/QC5+A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Bh9wvgAAANsAAAAPAAAAAAAAAAAAAAAAAKEC&#10;AABkcnMvZG93bnJldi54bWxQSwUGAAAAAAQABAD5AAAAjAMAAAAA&#10;" strokecolor="black [3040]">
                  <v:stroke endarrow="open"/>
                </v:line>
                <v:line id="Lige forbindelse 29" o:spid="_x0000_s1033" style="position:absolute;visibility:visible;mso-wrap-style:square" from="0,0" to="0,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668IAAADbAAAADwAAAGRycy9kb3ducmV2LnhtbESPQWsCMRSE74L/ITzBW80qWOpqFLEU&#10;PEihKqK3R/LcXdy8LEnU1V/fFAoeh5n5hpktWluLG/lQOVYwHGQgiLUzFRcK9ruvtw8QISIbrB2T&#10;ggcFWMy7nRnmxt35h27bWIgE4ZCjgjLGJpcy6JIshoFriJN3dt5iTNIX0ni8J7it5SjL3qXFitNC&#10;iQ2tStKX7dUqeH5rL9sj+0NcGk0bPK0/3Vipfq9dTkFEauMr/N9eGwWjCfx9ST9Az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668IAAADbAAAADwAAAAAAAAAAAAAA&#10;AAChAgAAZHJzL2Rvd25yZXYueG1sUEsFBgAAAAAEAAQA+QAAAJADAAAAAA==&#10;" strokecolor="black [3040]">
                  <v:stroke endarrow="open"/>
                </v:line>
                <v:line id="Lige forbindelse 32" o:spid="_x0000_s1034" style="position:absolute;visibility:visible;mso-wrap-style:square" from="34480,3429" to="3857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s9ysQAAADbAAAADwAAAGRycy9kb3ducmV2LnhtbESPQWvCQBSE70L/w/IKvZlNLVSJWSW0&#10;De1F0LR6fmSfSUj2bchuNfbXdwXB4zAz3zDpejSdONHgGssKnqMYBHFpdcOVgp/vfLoA4Tyyxs4y&#10;KbiQg/XqYZJiou2Zd3QqfCUChF2CCmrv+0RKV9Zk0EW2Jw7e0Q4GfZBDJfWA5wA3nZzF8as02HBY&#10;qLGnt5rKtvg1CuY+/3w/5Kb/+Nu0W866y17HjVJPj2O2BOFp9Pfwrf2lFbzM4Pol/AC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ez3KxAAAANsAAAAPAAAAAAAAAAAA&#10;AAAAAKECAABkcnMvZG93bnJldi54bWxQSwUGAAAAAAQABAD5AAAAkgMAAAAA&#10;" strokecolor="black [3040]">
                  <v:stroke dashstyle="dash" endarrow="classic"/>
                </v:line>
              </v:group>
            </w:pict>
          </mc:Fallback>
        </mc:AlternateContent>
      </w:r>
    </w:p>
    <w:p w:rsidR="00040DB4" w:rsidRDefault="00040DB4" w:rsidP="00040DB4">
      <w:pPr>
        <w:spacing w:before="120" w:after="0"/>
        <w:rPr>
          <w:rFonts w:ascii="Arial" w:hAnsi="Arial" w:cs="Arial"/>
          <w:sz w:val="24"/>
          <w:szCs w:val="24"/>
        </w:rPr>
      </w:pPr>
    </w:p>
    <w:p w:rsidR="00040DB4" w:rsidRDefault="00040DB4" w:rsidP="00040DB4">
      <w:pPr>
        <w:spacing w:before="120" w:after="0"/>
        <w:rPr>
          <w:rFonts w:ascii="Arial" w:hAnsi="Arial" w:cs="Arial"/>
          <w:sz w:val="24"/>
          <w:szCs w:val="24"/>
        </w:rPr>
      </w:pPr>
    </w:p>
    <w:p w:rsidR="00941375" w:rsidRPr="00B918FF" w:rsidRDefault="00941375" w:rsidP="00941375">
      <w:pPr>
        <w:spacing w:after="0"/>
        <w:rPr>
          <w:rFonts w:ascii="Arial" w:hAnsi="Arial" w:cs="Arial"/>
          <w:sz w:val="24"/>
          <w:szCs w:val="24"/>
        </w:rPr>
      </w:pPr>
      <w:moveToRangeStart w:id="88" w:author="Statens Serum Institut" w:date="2013-09-02T12:22:00Z" w:name="move365887860"/>
    </w:p>
    <w:p w:rsidR="00941375" w:rsidRPr="00B918FF" w:rsidRDefault="00941375" w:rsidP="00941375">
      <w:pPr>
        <w:spacing w:after="0"/>
        <w:rPr>
          <w:rFonts w:ascii="Arial" w:hAnsi="Arial" w:cs="Arial"/>
          <w:sz w:val="24"/>
          <w:szCs w:val="24"/>
        </w:rPr>
      </w:pPr>
      <w:moveTo w:id="89" w:author="Statens Serum Institut" w:date="2013-09-02T12:22:00Z">
        <w:del w:id="90" w:author="Statens Serum Institut" w:date="2013-09-02T12:22:00Z">
          <w:r w:rsidDel="00941375">
            <w:rPr>
              <w:rFonts w:ascii="Arial" w:hAnsi="Arial" w:cs="Arial"/>
              <w:sz w:val="24"/>
              <w:szCs w:val="24"/>
            </w:rPr>
            <w:delText>6</w:delText>
          </w:r>
        </w:del>
      </w:moveTo>
      <w:ins w:id="91" w:author="Statens Serum Institut" w:date="2013-09-02T12:22:00Z">
        <w:r>
          <w:rPr>
            <w:rFonts w:ascii="Arial" w:hAnsi="Arial" w:cs="Arial"/>
            <w:sz w:val="24"/>
            <w:szCs w:val="24"/>
          </w:rPr>
          <w:t>7</w:t>
        </w:r>
      </w:ins>
      <w:moveTo w:id="92" w:author="Statens Serum Institut" w:date="2013-09-02T12:22:00Z">
        <w:r w:rsidRPr="00783142">
          <w:rPr>
            <w:rFonts w:ascii="Arial" w:hAnsi="Arial" w:cs="Arial"/>
            <w:sz w:val="24"/>
            <w:szCs w:val="24"/>
          </w:rPr>
          <w:t>)</w:t>
        </w:r>
        <w:r w:rsidRPr="00B918FF">
          <w:rPr>
            <w:rFonts w:ascii="Arial" w:hAnsi="Arial" w:cs="Arial"/>
            <w:sz w:val="24"/>
            <w:szCs w:val="24"/>
          </w:rPr>
          <w:t xml:space="preserve"> </w:t>
        </w:r>
        <w:r w:rsidRPr="00B918FF">
          <w:rPr>
            <w:rFonts w:ascii="Arial" w:hAnsi="Arial" w:cs="Arial"/>
            <w:sz w:val="24"/>
            <w:szCs w:val="24"/>
            <w:u w:val="single"/>
          </w:rPr>
          <w:t>FEJL: ind-dato-tid &gt; ud-dato-tid</w:t>
        </w:r>
        <w:r>
          <w:rPr>
            <w:rFonts w:ascii="Arial" w:hAnsi="Arial" w:cs="Arial"/>
            <w:sz w:val="24"/>
            <w:szCs w:val="24"/>
            <w:u w:val="single"/>
          </w:rPr>
          <w:t xml:space="preserve"> </w:t>
        </w:r>
        <w:r w:rsidRPr="00EE6082">
          <w:rPr>
            <w:rFonts w:ascii="Arial" w:hAnsi="Arial" w:cs="Arial"/>
            <w:sz w:val="24"/>
            <w:szCs w:val="24"/>
            <w:u w:val="single"/>
          </w:rPr>
          <w:t>(heldøgn og ambulant)</w:t>
        </w:r>
      </w:moveTo>
    </w:p>
    <w:p w:rsidR="00941375" w:rsidRDefault="00941375" w:rsidP="00941375">
      <w:pPr>
        <w:spacing w:after="0"/>
        <w:rPr>
          <w:rFonts w:ascii="Arial" w:hAnsi="Arial" w:cs="Arial"/>
          <w:sz w:val="24"/>
          <w:szCs w:val="24"/>
        </w:rPr>
      </w:pPr>
      <w:moveTo w:id="93" w:author="Statens Serum Institut" w:date="2013-09-02T12:22:00Z">
        <w:r>
          <w:rPr>
            <w:rFonts w:ascii="Arial" w:hAnsi="Arial" w:cs="Arial"/>
            <w:sz w:val="24"/>
            <w:szCs w:val="24"/>
          </w:rPr>
          <w:t xml:space="preserve">Hvis </w:t>
        </w:r>
        <w:r w:rsidRPr="00904D1D">
          <w:rPr>
            <w:rFonts w:ascii="Arial" w:hAnsi="Arial" w:cs="Arial"/>
            <w:sz w:val="24"/>
            <w:szCs w:val="24"/>
          </w:rPr>
          <w:t>ind-dato-tid &gt; ud-dato-tid</w:t>
        </w:r>
        <w:r>
          <w:rPr>
            <w:rFonts w:ascii="Arial" w:hAnsi="Arial" w:cs="Arial"/>
            <w:sz w:val="24"/>
            <w:szCs w:val="24"/>
          </w:rPr>
          <w:t xml:space="preserve"> slettes denne kontakt og skrives til en fejl-log.</w:t>
        </w:r>
      </w:moveTo>
    </w:p>
    <w:moveToRangeEnd w:id="88"/>
    <w:p w:rsidR="00164AB7" w:rsidRDefault="00164AB7" w:rsidP="00AC3DC8">
      <w:pPr>
        <w:spacing w:after="0"/>
        <w:rPr>
          <w:rFonts w:ascii="Arial" w:hAnsi="Arial" w:cs="Arial"/>
          <w:sz w:val="24"/>
          <w:szCs w:val="24"/>
          <w:u w:val="single"/>
        </w:rPr>
      </w:pPr>
    </w:p>
    <w:p w:rsidR="00B75B0C" w:rsidRPr="000478BB" w:rsidRDefault="00040DB4" w:rsidP="00AC3DC8">
      <w:pPr>
        <w:spacing w:after="0"/>
        <w:rPr>
          <w:rFonts w:ascii="Arial" w:hAnsi="Arial" w:cs="Arial"/>
          <w:sz w:val="24"/>
          <w:szCs w:val="24"/>
          <w:u w:val="single"/>
        </w:rPr>
      </w:pPr>
      <w:r>
        <w:rPr>
          <w:rFonts w:ascii="Arial" w:hAnsi="Arial" w:cs="Arial"/>
          <w:sz w:val="24"/>
          <w:szCs w:val="24"/>
          <w:u w:val="single"/>
        </w:rPr>
        <w:t>8</w:t>
      </w:r>
      <w:r w:rsidR="00B75B0C" w:rsidRPr="000478BB">
        <w:rPr>
          <w:rFonts w:ascii="Arial" w:hAnsi="Arial" w:cs="Arial"/>
          <w:sz w:val="24"/>
          <w:szCs w:val="24"/>
          <w:u w:val="single"/>
        </w:rPr>
        <w:t xml:space="preserve">) </w:t>
      </w:r>
      <w:r w:rsidR="00B75B0C" w:rsidRPr="00EE6082">
        <w:rPr>
          <w:rFonts w:ascii="Arial" w:hAnsi="Arial" w:cs="Arial"/>
          <w:sz w:val="24"/>
          <w:szCs w:val="24"/>
          <w:u w:val="single"/>
        </w:rPr>
        <w:t>Helt ens kontakter (heldøgn og ambulant)</w:t>
      </w:r>
    </w:p>
    <w:p w:rsidR="00B75B0C" w:rsidRDefault="00B75B0C" w:rsidP="00AC3DC8">
      <w:pPr>
        <w:spacing w:after="0"/>
        <w:rPr>
          <w:rFonts w:ascii="Arial" w:hAnsi="Arial" w:cs="Arial"/>
          <w:sz w:val="24"/>
          <w:szCs w:val="24"/>
        </w:rPr>
      </w:pPr>
      <w:r w:rsidRPr="00D77B7A">
        <w:rPr>
          <w:rFonts w:ascii="Arial" w:hAnsi="Arial" w:cs="Arial"/>
          <w:sz w:val="24"/>
          <w:szCs w:val="24"/>
        </w:rPr>
        <w:t xml:space="preserve">Der forekommer </w:t>
      </w:r>
      <w:r>
        <w:rPr>
          <w:rFonts w:ascii="Arial" w:hAnsi="Arial" w:cs="Arial"/>
          <w:sz w:val="24"/>
          <w:szCs w:val="24"/>
        </w:rPr>
        <w:t>helt ens registreringer af kontakter dvs. samme person (cprnr), sygehus, afdeling, ind-dato-tid og ud-dato-tid</w:t>
      </w:r>
      <w:r w:rsidR="006D10DF">
        <w:rPr>
          <w:rFonts w:ascii="Arial" w:hAnsi="Arial" w:cs="Arial"/>
          <w:sz w:val="24"/>
          <w:szCs w:val="24"/>
        </w:rPr>
        <w:t>, men</w:t>
      </w:r>
      <w:r w:rsidR="00040DB4">
        <w:rPr>
          <w:rFonts w:ascii="Arial" w:hAnsi="Arial" w:cs="Arial"/>
          <w:sz w:val="24"/>
          <w:szCs w:val="24"/>
        </w:rPr>
        <w:t xml:space="preserve"> med</w:t>
      </w:r>
      <w:r w:rsidR="006D10DF">
        <w:rPr>
          <w:rFonts w:ascii="Arial" w:hAnsi="Arial" w:cs="Arial"/>
          <w:sz w:val="24"/>
          <w:szCs w:val="24"/>
        </w:rPr>
        <w:t xml:space="preserve"> forskellige </w:t>
      </w:r>
      <w:r w:rsidR="00302E8B">
        <w:rPr>
          <w:rFonts w:ascii="Arial" w:hAnsi="Arial" w:cs="Arial"/>
          <w:sz w:val="24"/>
          <w:szCs w:val="24"/>
        </w:rPr>
        <w:t>recnum</w:t>
      </w:r>
      <w:r w:rsidR="006D10DF">
        <w:rPr>
          <w:rFonts w:ascii="Arial" w:hAnsi="Arial" w:cs="Arial"/>
          <w:sz w:val="24"/>
          <w:szCs w:val="24"/>
        </w:rPr>
        <w:t xml:space="preserve"> og muligvis forskellige procedurer og diagnoser</w:t>
      </w:r>
      <w:r w:rsidR="00F978E1">
        <w:rPr>
          <w:rFonts w:ascii="Arial" w:hAnsi="Arial" w:cs="Arial"/>
          <w:sz w:val="24"/>
          <w:szCs w:val="24"/>
        </w:rPr>
        <w:t>.</w:t>
      </w:r>
      <w:r>
        <w:rPr>
          <w:rFonts w:ascii="Arial" w:hAnsi="Arial" w:cs="Arial"/>
          <w:sz w:val="24"/>
          <w:szCs w:val="24"/>
        </w:rPr>
        <w:br/>
        <w:t>Kun en af disse skal bevares, men relationen til procedurer og diagnoser fra de slettede kontakter skal overføres til den der bevares, således at der ikke mistes nogen procedurer eller diagnoser.</w:t>
      </w:r>
    </w:p>
    <w:p w:rsidR="00B75B0C" w:rsidRDefault="00B75B0C" w:rsidP="00AC3DC8">
      <w:pPr>
        <w:spacing w:after="0"/>
        <w:rPr>
          <w:rFonts w:ascii="Arial" w:hAnsi="Arial" w:cs="Arial"/>
          <w:sz w:val="24"/>
          <w:szCs w:val="24"/>
        </w:rPr>
      </w:pPr>
    </w:p>
    <w:p w:rsidR="00B75B0C" w:rsidRDefault="00F978E1" w:rsidP="00AC3DC8">
      <w:pPr>
        <w:spacing w:after="0"/>
        <w:rPr>
          <w:rFonts w:ascii="Arial" w:hAnsi="Arial" w:cs="Arial"/>
          <w:b/>
          <w:sz w:val="24"/>
          <w:szCs w:val="24"/>
        </w:rPr>
      </w:pPr>
      <w:r w:rsidRPr="00FC62E3">
        <w:rPr>
          <w:rFonts w:ascii="Arial" w:hAnsi="Arial" w:cs="Arial"/>
          <w:noProof/>
          <w:sz w:val="24"/>
          <w:szCs w:val="24"/>
          <w:lang w:eastAsia="da-DK"/>
        </w:rPr>
        <mc:AlternateContent>
          <mc:Choice Requires="wpg">
            <w:drawing>
              <wp:anchor distT="0" distB="0" distL="114300" distR="114300" simplePos="0" relativeHeight="251664384" behindDoc="0" locked="0" layoutInCell="1" allowOverlap="1" wp14:anchorId="20FEEA56" wp14:editId="20FEEA57">
                <wp:simplePos x="0" y="0"/>
                <wp:positionH relativeFrom="column">
                  <wp:posOffset>965835</wp:posOffset>
                </wp:positionH>
                <wp:positionV relativeFrom="paragraph">
                  <wp:posOffset>112395</wp:posOffset>
                </wp:positionV>
                <wp:extent cx="3829050" cy="704850"/>
                <wp:effectExtent l="0" t="38100" r="0" b="0"/>
                <wp:wrapNone/>
                <wp:docPr id="4" name="Gruppe 4"/>
                <wp:cNvGraphicFramePr/>
                <a:graphic xmlns:a="http://schemas.openxmlformats.org/drawingml/2006/main">
                  <a:graphicData uri="http://schemas.microsoft.com/office/word/2010/wordprocessingGroup">
                    <wpg:wgp>
                      <wpg:cNvGrpSpPr/>
                      <wpg:grpSpPr>
                        <a:xfrm>
                          <a:off x="0" y="0"/>
                          <a:ext cx="3829050" cy="704850"/>
                          <a:chOff x="0" y="0"/>
                          <a:chExt cx="3829050" cy="704850"/>
                        </a:xfrm>
                      </wpg:grpSpPr>
                      <wps:wsp>
                        <wps:cNvPr id="24" name="Lige forbindelse 24"/>
                        <wps:cNvCnPr/>
                        <wps:spPr>
                          <a:xfrm>
                            <a:off x="66675" y="0"/>
                            <a:ext cx="3124200"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25" name="Lige forbindelse 25"/>
                        <wps:cNvCnPr/>
                        <wps:spPr>
                          <a:xfrm>
                            <a:off x="66675" y="123825"/>
                            <a:ext cx="3124200" cy="0"/>
                          </a:xfrm>
                          <a:prstGeom prst="line">
                            <a:avLst/>
                          </a:prstGeom>
                          <a:ln>
                            <a:prstDash val="dash"/>
                            <a:headEnd type="oval"/>
                            <a:tailEnd type="oval"/>
                          </a:ln>
                        </wps:spPr>
                        <wps:style>
                          <a:lnRef idx="1">
                            <a:schemeClr val="dk1"/>
                          </a:lnRef>
                          <a:fillRef idx="0">
                            <a:schemeClr val="dk1"/>
                          </a:fillRef>
                          <a:effectRef idx="0">
                            <a:schemeClr val="dk1"/>
                          </a:effectRef>
                          <a:fontRef idx="minor">
                            <a:schemeClr val="tx1"/>
                          </a:fontRef>
                        </wps:style>
                        <wps:bodyPr/>
                      </wps:wsp>
                      <wps:wsp>
                        <wps:cNvPr id="294" name="Tekstfelt 2"/>
                        <wps:cNvSpPr txBox="1">
                          <a:spLocks noChangeArrowheads="1"/>
                        </wps:cNvSpPr>
                        <wps:spPr bwMode="auto">
                          <a:xfrm>
                            <a:off x="0" y="238125"/>
                            <a:ext cx="3829050" cy="466725"/>
                          </a:xfrm>
                          <a:prstGeom prst="rect">
                            <a:avLst/>
                          </a:prstGeom>
                          <a:noFill/>
                          <a:ln w="9525">
                            <a:noFill/>
                            <a:miter lim="800000"/>
                            <a:headEnd/>
                            <a:tailEnd/>
                          </a:ln>
                        </wps:spPr>
                        <wps:txbx>
                          <w:txbxContent>
                            <w:p w:rsidR="0075250D" w:rsidRDefault="0075250D" w:rsidP="00B75B0C">
                              <w:r>
                                <w:t>Flere ens kontakter på samme person, sygehus, afdeling</w:t>
                              </w:r>
                              <w:r>
                                <w:br/>
                                <w:t xml:space="preserve">                                                                                 – behold kun en</w:t>
                              </w:r>
                            </w:p>
                          </w:txbxContent>
                        </wps:txbx>
                        <wps:bodyPr rot="0" vert="horz" wrap="square" lIns="91440" tIns="45720" rIns="91440" bIns="45720" anchor="t" anchorCtr="0">
                          <a:noAutofit/>
                        </wps:bodyPr>
                      </wps:wsp>
                      <wps:wsp>
                        <wps:cNvPr id="296" name="Lige forbindelse 296"/>
                        <wps:cNvCnPr/>
                        <wps:spPr>
                          <a:xfrm>
                            <a:off x="66675" y="238125"/>
                            <a:ext cx="3124200" cy="0"/>
                          </a:xfrm>
                          <a:prstGeom prst="line">
                            <a:avLst/>
                          </a:prstGeom>
                          <a:ln>
                            <a:prstDash val="dash"/>
                            <a:headEnd type="oval"/>
                            <a:tailEnd type="ova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e 4" o:spid="_x0000_s1035" style="position:absolute;margin-left:76.05pt;margin-top:8.85pt;width:301.5pt;height:55.5pt;z-index:251664384" coordsize="38290,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">
                <v:line id="Lige forbindelse 24" o:spid="_x0000_s1036" style="position:absolute;visibility:visible;mso-wrap-style:square" from="666,0" to="319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O4ccQAAADbAAAADwAAAGRycy9kb3ducmV2LnhtbESP3WrCQBSE7wt9h+UUeiN1o/hHzEZE&#10;KAiFilrw9pA9ZtNmz4bsalKf3i0IvRxm5hsmW/W2FldqfeVYwWiYgCAunK64VPB1fH9bgPABWWPt&#10;mBT8kodV/vyUYapdx3u6HkIpIoR9igpMCE0qpS8MWfRD1xBH7+xaiyHKtpS6xS7CbS3HSTKTFiuO&#10;CwYb2hgqfg4Xq2AwmU9329Pc2o71d12Yz49bQkq9vvTrJYhAffgPP9pbrWA8gb8v8Qf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E7hxxAAAANsAAAAPAAAAAAAAAAAA&#10;AAAAAKECAABkcnMvZG93bnJldi54bWxQSwUGAAAAAAQABAD5AAAAkgMAAAAA&#10;" strokecolor="black [3040]">
                  <v:stroke startarrow="oval" endarrow="oval"/>
                </v:line>
                <v:line id="Lige forbindelse 25" o:spid="_x0000_s1037" style="position:absolute;visibility:visible;mso-wrap-style:square" from="666,1238" to="31908,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e8S8QAAADbAAAADwAAAGRycy9kb3ducmV2LnhtbESPQWsCMRSE74L/IbyCN83WoshqFBUL&#10;XoRWS8XbY/PcXd28LEl0139vCgWPw8x8w8wWranEnZwvLSt4HyQgiDOrS84V/Bw++xMQPiBrrCyT&#10;ggd5WMy7nRmm2jb8Tfd9yEWEsE9RQRFCnUrps4IM+oGtiaN3ts5giNLlUjtsItxUcpgkY2mw5LhQ&#10;YE3rgrLr/mYULM+Xr3q1kxu3/jjdbNNsfsfHq1K9t3Y5BRGoDa/wf3urFQxH8Pcl/gA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F7xLxAAAANsAAAAPAAAAAAAAAAAA&#10;AAAAAKECAABkcnMvZG93bnJldi54bWxQSwUGAAAAAAQABAD5AAAAkgMAAAAA&#10;" strokecolor="black [3040]">
                  <v:stroke dashstyle="dash" startarrow="oval" endarrow="oval"/>
                </v:line>
                <v:shape id="_x0000_s1038" type="#_x0000_t202" style="position:absolute;top:2381;width:38290;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tGMQA&#10;AADcAAAADwAAAGRycy9kb3ducmV2LnhtbESPQWvCQBSE7wX/w/IEb3VXsUWjmyAWoaeWpip4e2Sf&#10;STD7NmS3Sfrvu4VCj8PMfMPsstE2oqfO1441LOYKBHHhTM2lhtPn8XENwgdkg41j0vBNHrJ08rDD&#10;xLiBP6jPQykihH2CGqoQ2kRKX1Rk0c9dSxy9m+sshii7UpoOhwi3jVwq9Swt1hwXKmzpUFFxz7+s&#10;hvPb7XpZqffyxT61gxuVZLuRWs+m434LItAY/sN/7VejYblZ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7RjEAAAA3AAAAA8AAAAAAAAAAAAAAAAAmAIAAGRycy9k&#10;b3ducmV2LnhtbFBLBQYAAAAABAAEAPUAAACJAwAAAAA=&#10;" filled="f" stroked="f">
                  <v:textbox>
                    <w:txbxContent>
                      <w:p w:rsidR="0075250D" w:rsidRDefault="0075250D" w:rsidP="00B75B0C">
                        <w:r>
                          <w:t>Flere ens kontakter på samme person, sygehus, afdeling</w:t>
                        </w:r>
                        <w:r>
                          <w:br/>
                          <w:t xml:space="preserve">                                                                                 – behold kun en</w:t>
                        </w:r>
                      </w:p>
                    </w:txbxContent>
                  </v:textbox>
                </v:shape>
                <v:line id="Lige forbindelse 296" o:spid="_x0000_s1039" style="position:absolute;visibility:visible;mso-wrap-style:square" from="666,2381" to="31908,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VBcUAAADcAAAADwAAAGRycy9kb3ducmV2LnhtbESPQWvCQBSE74L/YXkFb7qphaCpq6hY&#10;8FKoWireHtlnkpp9G3ZXk/77riB4HGbmG2a26EwtbuR8ZVnB6ygBQZxbXXGh4PvwMZyA8AFZY22Z&#10;FPyRh8W835thpm3LO7rtQyEihH2GCsoQmkxKn5dk0I9sQxy9s3UGQ5SukNphG+GmluMkSaXBiuNC&#10;iQ2tS8ov+6tRsDz/fjWrT7lx67fT1bbt5ic9XpQavHTLdxCBuvAMP9pbrWA8TeF+Jh4B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TiVBcUAAADcAAAADwAAAAAAAAAA&#10;AAAAAAChAgAAZHJzL2Rvd25yZXYueG1sUEsFBgAAAAAEAAQA+QAAAJMDAAAAAA==&#10;" strokecolor="black [3040]">
                  <v:stroke dashstyle="dash" startarrow="oval" endarrow="oval"/>
                </v:line>
              </v:group>
            </w:pict>
          </mc:Fallback>
        </mc:AlternateContent>
      </w:r>
    </w:p>
    <w:p w:rsidR="00B75B0C" w:rsidRDefault="00B75B0C" w:rsidP="00AC3DC8">
      <w:pPr>
        <w:spacing w:after="0"/>
        <w:rPr>
          <w:rFonts w:ascii="Arial" w:hAnsi="Arial" w:cs="Arial"/>
          <w:b/>
          <w:sz w:val="24"/>
          <w:szCs w:val="24"/>
        </w:rPr>
      </w:pPr>
    </w:p>
    <w:p w:rsidR="00B75B0C" w:rsidDel="00C26EA8" w:rsidRDefault="00B75B0C" w:rsidP="00AC3DC8">
      <w:pPr>
        <w:spacing w:after="0"/>
        <w:rPr>
          <w:del w:id="94" w:author="Statens Serum Institut" w:date="2013-09-02T19:24:00Z"/>
          <w:rFonts w:ascii="Arial" w:hAnsi="Arial" w:cs="Arial"/>
          <w:b/>
          <w:sz w:val="24"/>
          <w:szCs w:val="24"/>
        </w:rPr>
      </w:pPr>
    </w:p>
    <w:p w:rsidR="00164AB7" w:rsidDel="00C26EA8" w:rsidRDefault="00164AB7" w:rsidP="00AC3DC8">
      <w:pPr>
        <w:spacing w:after="0"/>
        <w:rPr>
          <w:del w:id="95" w:author="Statens Serum Institut" w:date="2013-09-02T19:24:00Z"/>
          <w:rFonts w:ascii="Arial" w:hAnsi="Arial" w:cs="Arial"/>
          <w:sz w:val="24"/>
          <w:szCs w:val="24"/>
          <w:u w:val="single"/>
        </w:rPr>
      </w:pPr>
    </w:p>
    <w:p w:rsidR="00F978E1" w:rsidDel="00C26EA8" w:rsidRDefault="00F978E1" w:rsidP="00485B1A">
      <w:pPr>
        <w:spacing w:before="120" w:after="0"/>
        <w:rPr>
          <w:del w:id="96" w:author="Statens Serum Institut" w:date="2013-09-02T19:24:00Z"/>
          <w:rFonts w:ascii="Arial" w:hAnsi="Arial" w:cs="Arial"/>
          <w:sz w:val="24"/>
          <w:szCs w:val="24"/>
        </w:rPr>
      </w:pPr>
    </w:p>
    <w:p w:rsidR="00FC7FD0" w:rsidRPr="00D77B7A" w:rsidRDefault="00783142" w:rsidP="00485B1A">
      <w:pPr>
        <w:spacing w:before="120" w:after="0"/>
        <w:rPr>
          <w:rFonts w:ascii="Arial" w:hAnsi="Arial" w:cs="Arial"/>
          <w:sz w:val="24"/>
          <w:szCs w:val="24"/>
        </w:rPr>
      </w:pPr>
      <w:r>
        <w:rPr>
          <w:rFonts w:ascii="Arial" w:hAnsi="Arial" w:cs="Arial"/>
          <w:sz w:val="24"/>
          <w:szCs w:val="24"/>
        </w:rPr>
        <w:t>9</w:t>
      </w:r>
      <w:r w:rsidR="00FC7FD0" w:rsidRPr="00EE5482">
        <w:rPr>
          <w:rFonts w:ascii="Arial" w:hAnsi="Arial" w:cs="Arial"/>
          <w:sz w:val="24"/>
          <w:szCs w:val="24"/>
        </w:rPr>
        <w:t>)</w:t>
      </w:r>
      <w:r w:rsidR="00FC7FD0" w:rsidRPr="00FC7FD0">
        <w:rPr>
          <w:rFonts w:ascii="Arial" w:hAnsi="Arial" w:cs="Arial"/>
          <w:sz w:val="24"/>
          <w:szCs w:val="24"/>
        </w:rPr>
        <w:t xml:space="preserve"> </w:t>
      </w:r>
      <w:r w:rsidR="00FC7FD0" w:rsidRPr="00FC7FD0">
        <w:rPr>
          <w:rFonts w:ascii="Arial" w:hAnsi="Arial" w:cs="Arial"/>
          <w:sz w:val="24"/>
          <w:szCs w:val="24"/>
          <w:u w:val="single"/>
        </w:rPr>
        <w:t>FEJL:</w:t>
      </w:r>
      <w:r w:rsidR="007F1B0C">
        <w:rPr>
          <w:rFonts w:ascii="Arial" w:hAnsi="Arial" w:cs="Arial"/>
          <w:sz w:val="24"/>
          <w:szCs w:val="24"/>
          <w:u w:val="single"/>
        </w:rPr>
        <w:t>E</w:t>
      </w:r>
      <w:r w:rsidR="00FC7FD0" w:rsidRPr="00562E68">
        <w:rPr>
          <w:rFonts w:ascii="Arial" w:hAnsi="Arial" w:cs="Arial"/>
          <w:sz w:val="24"/>
          <w:szCs w:val="24"/>
          <w:u w:val="single"/>
        </w:rPr>
        <w:t xml:space="preserve">ns </w:t>
      </w:r>
      <w:r w:rsidR="00FC7FD0">
        <w:rPr>
          <w:rFonts w:ascii="Arial" w:hAnsi="Arial" w:cs="Arial"/>
          <w:sz w:val="24"/>
          <w:szCs w:val="24"/>
          <w:u w:val="single"/>
        </w:rPr>
        <w:t>kontakter på tværs af afdelinger</w:t>
      </w:r>
      <w:r w:rsidR="00A02744">
        <w:rPr>
          <w:rFonts w:ascii="Arial" w:hAnsi="Arial" w:cs="Arial"/>
          <w:sz w:val="24"/>
          <w:szCs w:val="24"/>
          <w:u w:val="single"/>
        </w:rPr>
        <w:t xml:space="preserve"> (heldøgn)</w:t>
      </w:r>
    </w:p>
    <w:p w:rsidR="007F288C" w:rsidRDefault="00FC7FD0" w:rsidP="005252CC">
      <w:pPr>
        <w:spacing w:before="120" w:after="0"/>
        <w:rPr>
          <w:rFonts w:ascii="Arial" w:hAnsi="Arial" w:cs="Arial"/>
          <w:sz w:val="24"/>
          <w:szCs w:val="24"/>
        </w:rPr>
      </w:pPr>
      <w:r w:rsidRPr="00D77B7A">
        <w:rPr>
          <w:rFonts w:ascii="Arial" w:hAnsi="Arial" w:cs="Arial"/>
          <w:sz w:val="24"/>
          <w:szCs w:val="24"/>
        </w:rPr>
        <w:t xml:space="preserve">Der forekommer </w:t>
      </w:r>
      <w:r>
        <w:rPr>
          <w:rFonts w:ascii="Arial" w:hAnsi="Arial" w:cs="Arial"/>
          <w:sz w:val="24"/>
          <w:szCs w:val="24"/>
        </w:rPr>
        <w:t>ens registreringer af kontakter dvs. samme person (cprnr)</w:t>
      </w:r>
      <w:r w:rsidR="007F1B0C">
        <w:rPr>
          <w:rFonts w:ascii="Arial" w:hAnsi="Arial" w:cs="Arial"/>
          <w:sz w:val="24"/>
          <w:szCs w:val="24"/>
        </w:rPr>
        <w:t xml:space="preserve"> ind-dato-tid og ud-dato-tid, men forskellig sygehus og/eller afdeling.</w:t>
      </w:r>
      <w:r w:rsidR="007F1B0C">
        <w:rPr>
          <w:rFonts w:ascii="Arial" w:hAnsi="Arial" w:cs="Arial"/>
          <w:sz w:val="24"/>
          <w:szCs w:val="24"/>
        </w:rPr>
        <w:br/>
        <w:t xml:space="preserve">Dette er en fejl og </w:t>
      </w:r>
      <w:r w:rsidR="00302E8B">
        <w:rPr>
          <w:rFonts w:ascii="Arial" w:hAnsi="Arial" w:cs="Arial"/>
          <w:sz w:val="24"/>
          <w:szCs w:val="24"/>
        </w:rPr>
        <w:t>alle kontakter</w:t>
      </w:r>
      <w:r w:rsidR="007F1B0C">
        <w:rPr>
          <w:rFonts w:ascii="Arial" w:hAnsi="Arial" w:cs="Arial"/>
          <w:sz w:val="24"/>
          <w:szCs w:val="24"/>
        </w:rPr>
        <w:t xml:space="preserve"> </w:t>
      </w:r>
      <w:r w:rsidR="00EE5482">
        <w:rPr>
          <w:rFonts w:ascii="Arial" w:hAnsi="Arial" w:cs="Arial"/>
          <w:sz w:val="24"/>
          <w:szCs w:val="24"/>
        </w:rPr>
        <w:t xml:space="preserve">skal </w:t>
      </w:r>
      <w:r w:rsidR="00BF748A">
        <w:rPr>
          <w:rFonts w:ascii="Arial" w:hAnsi="Arial" w:cs="Arial"/>
          <w:sz w:val="24"/>
          <w:szCs w:val="24"/>
        </w:rPr>
        <w:t xml:space="preserve">slettes og </w:t>
      </w:r>
      <w:r w:rsidR="007F1B0C">
        <w:rPr>
          <w:rFonts w:ascii="Arial" w:hAnsi="Arial" w:cs="Arial"/>
          <w:sz w:val="24"/>
          <w:szCs w:val="24"/>
        </w:rPr>
        <w:t>skrives til en fejl-log</w:t>
      </w:r>
      <w:r w:rsidR="00981ADF">
        <w:rPr>
          <w:rFonts w:ascii="Arial" w:hAnsi="Arial" w:cs="Arial"/>
          <w:sz w:val="24"/>
          <w:szCs w:val="24"/>
        </w:rPr>
        <w:t>.</w:t>
      </w:r>
      <w:r w:rsidR="006B151F">
        <w:rPr>
          <w:rFonts w:ascii="Arial" w:hAnsi="Arial" w:cs="Arial"/>
          <w:sz w:val="24"/>
          <w:szCs w:val="24"/>
        </w:rPr>
        <w:t xml:space="preserve"> </w:t>
      </w:r>
    </w:p>
    <w:p w:rsidR="00164AB7" w:rsidRDefault="00164AB7" w:rsidP="00481770">
      <w:pPr>
        <w:spacing w:before="120" w:after="0"/>
        <w:rPr>
          <w:rFonts w:ascii="Arial" w:hAnsi="Arial" w:cs="Arial"/>
          <w:sz w:val="24"/>
          <w:szCs w:val="24"/>
        </w:rPr>
      </w:pPr>
    </w:p>
    <w:p w:rsidR="00481770" w:rsidRPr="00B94488" w:rsidRDefault="00783142" w:rsidP="00481770">
      <w:pPr>
        <w:spacing w:before="120" w:after="0"/>
        <w:rPr>
          <w:rFonts w:ascii="Arial" w:hAnsi="Arial" w:cs="Arial"/>
          <w:sz w:val="24"/>
          <w:szCs w:val="24"/>
        </w:rPr>
      </w:pPr>
      <w:r>
        <w:rPr>
          <w:rFonts w:ascii="Arial" w:hAnsi="Arial" w:cs="Arial"/>
          <w:sz w:val="24"/>
          <w:szCs w:val="24"/>
        </w:rPr>
        <w:t>10</w:t>
      </w:r>
      <w:r w:rsidR="00481770" w:rsidRPr="00EE5482">
        <w:rPr>
          <w:rFonts w:ascii="Arial" w:hAnsi="Arial" w:cs="Arial"/>
          <w:sz w:val="24"/>
          <w:szCs w:val="24"/>
        </w:rPr>
        <w:t>)</w:t>
      </w:r>
      <w:r w:rsidR="00481770" w:rsidRPr="0037779E">
        <w:rPr>
          <w:rFonts w:ascii="Arial" w:hAnsi="Arial" w:cs="Arial"/>
          <w:sz w:val="24"/>
          <w:szCs w:val="24"/>
        </w:rPr>
        <w:t xml:space="preserve"> </w:t>
      </w:r>
      <w:r w:rsidR="00481770">
        <w:rPr>
          <w:rFonts w:ascii="Arial" w:hAnsi="Arial" w:cs="Arial"/>
          <w:sz w:val="24"/>
          <w:szCs w:val="24"/>
          <w:u w:val="single"/>
        </w:rPr>
        <w:t>Kontakter på den samme sygehus/afdeling</w:t>
      </w:r>
      <w:r w:rsidR="00C92E6C">
        <w:rPr>
          <w:rFonts w:ascii="Arial" w:hAnsi="Arial" w:cs="Arial"/>
          <w:sz w:val="24"/>
          <w:szCs w:val="24"/>
          <w:u w:val="single"/>
        </w:rPr>
        <w:t xml:space="preserve"> der starter på den samme dato</w:t>
      </w:r>
      <w:r w:rsidR="00A02744">
        <w:rPr>
          <w:rFonts w:ascii="Arial" w:hAnsi="Arial" w:cs="Arial"/>
          <w:sz w:val="24"/>
          <w:szCs w:val="24"/>
          <w:u w:val="single"/>
        </w:rPr>
        <w:t xml:space="preserve"> (heldøgn)</w:t>
      </w:r>
    </w:p>
    <w:p w:rsidR="00481770" w:rsidRDefault="00481770" w:rsidP="00481770">
      <w:pPr>
        <w:spacing w:before="120" w:after="0"/>
        <w:rPr>
          <w:rFonts w:ascii="Arial" w:hAnsi="Arial" w:cs="Arial"/>
          <w:sz w:val="24"/>
          <w:szCs w:val="24"/>
        </w:rPr>
      </w:pPr>
      <w:r>
        <w:rPr>
          <w:rFonts w:ascii="Arial" w:hAnsi="Arial" w:cs="Arial"/>
          <w:sz w:val="24"/>
          <w:szCs w:val="24"/>
        </w:rPr>
        <w:t xml:space="preserve">Der forekommer </w:t>
      </w:r>
      <w:r w:rsidR="00C92E6C">
        <w:rPr>
          <w:rFonts w:ascii="Arial" w:hAnsi="Arial" w:cs="Arial"/>
          <w:sz w:val="24"/>
          <w:szCs w:val="24"/>
        </w:rPr>
        <w:t>kontakter</w:t>
      </w:r>
      <w:r w:rsidR="00582962">
        <w:rPr>
          <w:rFonts w:ascii="Arial" w:hAnsi="Arial" w:cs="Arial"/>
          <w:sz w:val="24"/>
          <w:szCs w:val="24"/>
        </w:rPr>
        <w:t xml:space="preserve"> for den samme person</w:t>
      </w:r>
      <w:r w:rsidR="00C92E6C">
        <w:rPr>
          <w:rFonts w:ascii="Arial" w:hAnsi="Arial" w:cs="Arial"/>
          <w:sz w:val="24"/>
          <w:szCs w:val="24"/>
        </w:rPr>
        <w:t xml:space="preserve"> på den samme afdeling med samme ind-dato-tid, men med forskellige ud-dato-tid</w:t>
      </w:r>
      <w:r w:rsidR="00582962">
        <w:rPr>
          <w:rFonts w:ascii="Arial" w:hAnsi="Arial" w:cs="Arial"/>
          <w:sz w:val="24"/>
          <w:szCs w:val="24"/>
        </w:rPr>
        <w:t>. Den med den seneste ud-dato-tid bevares.</w:t>
      </w:r>
    </w:p>
    <w:p w:rsidR="009D4297" w:rsidRDefault="009D4297" w:rsidP="00481770">
      <w:pPr>
        <w:spacing w:before="120" w:after="0"/>
        <w:rPr>
          <w:rFonts w:ascii="Arial" w:hAnsi="Arial" w:cs="Arial"/>
          <w:sz w:val="24"/>
          <w:szCs w:val="24"/>
        </w:rPr>
      </w:pPr>
      <w:r>
        <w:rPr>
          <w:rFonts w:ascii="Arial" w:hAnsi="Arial" w:cs="Arial"/>
          <w:sz w:val="24"/>
          <w:szCs w:val="24"/>
        </w:rPr>
        <w:t>For den kontakt der bevares skal relationen til procedurer og diagnoser fra de slettede kontakter overføres til denne, således at der ikke mistes nogen diagnoser eller procedurer.</w:t>
      </w:r>
    </w:p>
    <w:p w:rsidR="00582962" w:rsidRDefault="007F288C" w:rsidP="00481770">
      <w:pPr>
        <w:spacing w:before="120" w:after="0"/>
        <w:rPr>
          <w:rFonts w:ascii="Arial" w:hAnsi="Arial" w:cs="Arial"/>
          <w:sz w:val="24"/>
          <w:szCs w:val="24"/>
        </w:rPr>
      </w:pPr>
      <w:r w:rsidRPr="00972950">
        <w:rPr>
          <w:rFonts w:ascii="Arial" w:hAnsi="Arial" w:cs="Arial"/>
          <w:noProof/>
          <w:sz w:val="24"/>
          <w:szCs w:val="24"/>
          <w:lang w:eastAsia="da-DK"/>
        </w:rPr>
        <mc:AlternateContent>
          <mc:Choice Requires="wpg">
            <w:drawing>
              <wp:anchor distT="0" distB="0" distL="114300" distR="114300" simplePos="0" relativeHeight="251663360" behindDoc="0" locked="0" layoutInCell="1" allowOverlap="1" wp14:anchorId="20FEEA58" wp14:editId="20FEEA59">
                <wp:simplePos x="0" y="0"/>
                <wp:positionH relativeFrom="column">
                  <wp:posOffset>337185</wp:posOffset>
                </wp:positionH>
                <wp:positionV relativeFrom="paragraph">
                  <wp:posOffset>179705</wp:posOffset>
                </wp:positionV>
                <wp:extent cx="4524375" cy="676275"/>
                <wp:effectExtent l="0" t="38100" r="0" b="0"/>
                <wp:wrapNone/>
                <wp:docPr id="26" name="Gruppe 26"/>
                <wp:cNvGraphicFramePr/>
                <a:graphic xmlns:a="http://schemas.openxmlformats.org/drawingml/2006/main">
                  <a:graphicData uri="http://schemas.microsoft.com/office/word/2010/wordprocessingGroup">
                    <wpg:wgp>
                      <wpg:cNvGrpSpPr/>
                      <wpg:grpSpPr>
                        <a:xfrm>
                          <a:off x="0" y="0"/>
                          <a:ext cx="4524375" cy="676275"/>
                          <a:chOff x="0" y="0"/>
                          <a:chExt cx="4524375" cy="676275"/>
                        </a:xfrm>
                      </wpg:grpSpPr>
                      <wps:wsp>
                        <wps:cNvPr id="18" name="Lige forbindelse 18"/>
                        <wps:cNvCnPr/>
                        <wps:spPr>
                          <a:xfrm>
                            <a:off x="85725" y="161925"/>
                            <a:ext cx="3124200"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20" name="Lige forbindelse 20"/>
                        <wps:cNvCnPr/>
                        <wps:spPr>
                          <a:xfrm>
                            <a:off x="85725" y="0"/>
                            <a:ext cx="1590675" cy="0"/>
                          </a:xfrm>
                          <a:prstGeom prst="line">
                            <a:avLst/>
                          </a:prstGeom>
                          <a:ln>
                            <a:prstDash val="dash"/>
                            <a:headEnd type="oval"/>
                            <a:tailEnd type="oval"/>
                          </a:ln>
                        </wps:spPr>
                        <wps:style>
                          <a:lnRef idx="1">
                            <a:schemeClr val="dk1"/>
                          </a:lnRef>
                          <a:fillRef idx="0">
                            <a:schemeClr val="dk1"/>
                          </a:fillRef>
                          <a:effectRef idx="0">
                            <a:schemeClr val="dk1"/>
                          </a:effectRef>
                          <a:fontRef idx="minor">
                            <a:schemeClr val="tx1"/>
                          </a:fontRef>
                        </wps:style>
                        <wps:bodyPr/>
                      </wps:wsp>
                      <wps:wsp>
                        <wps:cNvPr id="23" name="Tekstfelt 2"/>
                        <wps:cNvSpPr txBox="1">
                          <a:spLocks noChangeArrowheads="1"/>
                        </wps:cNvSpPr>
                        <wps:spPr bwMode="auto">
                          <a:xfrm>
                            <a:off x="0" y="209550"/>
                            <a:ext cx="4524375" cy="466725"/>
                          </a:xfrm>
                          <a:prstGeom prst="rect">
                            <a:avLst/>
                          </a:prstGeom>
                          <a:noFill/>
                          <a:ln w="9525">
                            <a:noFill/>
                            <a:miter lim="800000"/>
                            <a:headEnd/>
                            <a:tailEnd/>
                          </a:ln>
                        </wps:spPr>
                        <wps:txbx>
                          <w:txbxContent>
                            <w:p w:rsidR="0075250D" w:rsidRDefault="0075250D" w:rsidP="00582962">
                              <w:r>
                                <w:t>For kontakter for samme person, sygehus og afdeling med ens ind-dato-tid bevares den med senest ud-dato-tid</w:t>
                              </w:r>
                            </w:p>
                          </w:txbxContent>
                        </wps:txbx>
                        <wps:bodyPr rot="0" vert="horz" wrap="square" lIns="91440" tIns="45720" rIns="91440" bIns="45720" anchor="t" anchorCtr="0">
                          <a:noAutofit/>
                        </wps:bodyPr>
                      </wps:wsp>
                    </wpg:wgp>
                  </a:graphicData>
                </a:graphic>
              </wp:anchor>
            </w:drawing>
          </mc:Choice>
          <mc:Fallback>
            <w:pict>
              <v:group id="Gruppe 26" o:spid="_x0000_s1040" style="position:absolute;margin-left:26.55pt;margin-top:14.15pt;width:356.25pt;height:53.25pt;z-index:251663360" coordsize="45243,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">
                <v:line id="Lige forbindelse 18" o:spid="_x0000_s1041" style="position:absolute;visibility:visible;mso-wrap-style:square" from="857,1619" to="32099,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J4ycQAAADbAAAADwAAAGRycy9kb3ducmV2LnhtbESPQWvCQBCF7wX/wzKCl6Kbiq0SXUUK&#10;BaHQUhW8DtkxG83OhuzWpP76zqHQ2wzvzXvfrDa9r9WN2lgFNvA0yUARF8FWXBo4Ht7GC1AxIVus&#10;A5OBH4qwWQ8eVpjb0PEX3fapVBLCMUcDLqUm1zoWjjzGSWiIRTuH1mOStS21bbGTcF/raZa9aI8V&#10;S4PDhl4dFdf9tzfwOJs/f+5Oc+87tpe6cB/v94yMGQ377RJUoj79m/+ud1bwBVZ+kQ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njJxAAAANsAAAAPAAAAAAAAAAAA&#10;AAAAAKECAABkcnMvZG93bnJldi54bWxQSwUGAAAAAAQABAD5AAAAkgMAAAAA&#10;" strokecolor="black [3040]">
                  <v:stroke startarrow="oval" endarrow="oval"/>
                </v:line>
                <v:line id="Lige forbindelse 20" o:spid="_x0000_s1042" style="position:absolute;visibility:visible;mso-wrap-style:square" from="857,0" to="167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Af08IAAADbAAAADwAAAGRycy9kb3ducmV2LnhtbERPy2rCQBTdC/2H4Ra600ktBEkzihUF&#10;N0KrpcXdJXPz0MydMDMm8e87i4LLw3nnq9G0oifnG8sKXmcJCOLC6oYrBd+n3XQBwgdkja1lUnAn&#10;D6vl0yTHTNuBv6g/hkrEEPYZKqhD6DIpfVGTQT+zHXHkSusMhghdJbXDIYabVs6TJJUGG44NNXa0&#10;qam4Hm9Gwbq8fHYfB7l1m7fzzQ7D9if9vSr18jyu30EEGsND/O/eawXzuD5+i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Af08IAAADbAAAADwAAAAAAAAAAAAAA&#10;AAChAgAAZHJzL2Rvd25yZXYueG1sUEsFBgAAAAAEAAQA+QAAAJADAAAAAA==&#10;" strokecolor="black [3040]">
                  <v:stroke dashstyle="dash" startarrow="oval" endarrow="oval"/>
                </v:line>
                <v:shape id="_x0000_s1043" type="#_x0000_t202" style="position:absolute;top:2095;width:45243;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75250D" w:rsidRDefault="0075250D" w:rsidP="00582962">
                        <w:r>
                          <w:t>For kontakter for samme person, sygehus og afdeling med ens ind-dato-tid bevares den med senest ud-dato-tid</w:t>
                        </w:r>
                      </w:p>
                    </w:txbxContent>
                  </v:textbox>
                </v:shape>
              </v:group>
            </w:pict>
          </mc:Fallback>
        </mc:AlternateContent>
      </w:r>
    </w:p>
    <w:p w:rsidR="00582962" w:rsidRDefault="00582962" w:rsidP="00481770">
      <w:pPr>
        <w:spacing w:before="120" w:after="0"/>
        <w:rPr>
          <w:rFonts w:ascii="Arial" w:hAnsi="Arial" w:cs="Arial"/>
          <w:sz w:val="24"/>
          <w:szCs w:val="24"/>
        </w:rPr>
      </w:pPr>
    </w:p>
    <w:p w:rsidR="00582962" w:rsidRDefault="00582962" w:rsidP="00485B1A">
      <w:pPr>
        <w:spacing w:before="120" w:after="0"/>
        <w:rPr>
          <w:rFonts w:ascii="Arial" w:hAnsi="Arial" w:cs="Arial"/>
          <w:b/>
          <w:sz w:val="24"/>
          <w:szCs w:val="24"/>
        </w:rPr>
      </w:pPr>
    </w:p>
    <w:p w:rsidR="004F114D" w:rsidRDefault="004F114D" w:rsidP="00F66BF7">
      <w:pPr>
        <w:spacing w:before="120" w:after="0"/>
        <w:rPr>
          <w:rFonts w:ascii="Arial" w:hAnsi="Arial" w:cs="Arial"/>
          <w:sz w:val="24"/>
          <w:szCs w:val="24"/>
        </w:rPr>
      </w:pPr>
    </w:p>
    <w:p w:rsidR="00D6017C" w:rsidRPr="00B94488" w:rsidRDefault="00EE6082" w:rsidP="00972950">
      <w:pPr>
        <w:spacing w:before="120" w:after="0"/>
        <w:rPr>
          <w:rFonts w:ascii="Arial" w:hAnsi="Arial" w:cs="Arial"/>
          <w:sz w:val="24"/>
          <w:szCs w:val="24"/>
        </w:rPr>
      </w:pPr>
      <w:r w:rsidRPr="001B17D0">
        <w:rPr>
          <w:rFonts w:ascii="Arial" w:hAnsi="Arial" w:cs="Arial"/>
          <w:sz w:val="24"/>
          <w:szCs w:val="24"/>
        </w:rPr>
        <w:t>1</w:t>
      </w:r>
      <w:r w:rsidR="00783142">
        <w:rPr>
          <w:rFonts w:ascii="Arial" w:hAnsi="Arial" w:cs="Arial"/>
          <w:sz w:val="24"/>
          <w:szCs w:val="24"/>
        </w:rPr>
        <w:t>1</w:t>
      </w:r>
      <w:r w:rsidR="0037779E" w:rsidRPr="001B17D0">
        <w:rPr>
          <w:rFonts w:ascii="Arial" w:hAnsi="Arial" w:cs="Arial"/>
          <w:sz w:val="24"/>
          <w:szCs w:val="24"/>
        </w:rPr>
        <w:t>)</w:t>
      </w:r>
      <w:r w:rsidR="0037779E" w:rsidRPr="0037779E">
        <w:rPr>
          <w:rFonts w:ascii="Arial" w:hAnsi="Arial" w:cs="Arial"/>
          <w:sz w:val="24"/>
          <w:szCs w:val="24"/>
        </w:rPr>
        <w:t xml:space="preserve"> </w:t>
      </w:r>
      <w:r w:rsidR="00D6017C" w:rsidRPr="00562E68">
        <w:rPr>
          <w:rFonts w:ascii="Arial" w:hAnsi="Arial" w:cs="Arial"/>
          <w:sz w:val="24"/>
          <w:szCs w:val="24"/>
          <w:u w:val="single"/>
        </w:rPr>
        <w:t>Overlap</w:t>
      </w:r>
      <w:r w:rsidR="00263125">
        <w:rPr>
          <w:rFonts w:ascii="Arial" w:hAnsi="Arial" w:cs="Arial"/>
          <w:sz w:val="24"/>
          <w:szCs w:val="24"/>
          <w:u w:val="single"/>
        </w:rPr>
        <w:t>ende kontakter</w:t>
      </w:r>
      <w:r w:rsidR="00A02744">
        <w:rPr>
          <w:rFonts w:ascii="Arial" w:hAnsi="Arial" w:cs="Arial"/>
          <w:sz w:val="24"/>
          <w:szCs w:val="24"/>
          <w:u w:val="single"/>
        </w:rPr>
        <w:t xml:space="preserve"> (heldøgn)</w:t>
      </w:r>
    </w:p>
    <w:p w:rsidR="00F01343" w:rsidRDefault="00B94488" w:rsidP="00972950">
      <w:pPr>
        <w:spacing w:before="120" w:after="0"/>
        <w:rPr>
          <w:rFonts w:ascii="Arial" w:hAnsi="Arial" w:cs="Arial"/>
          <w:sz w:val="24"/>
          <w:szCs w:val="24"/>
        </w:rPr>
      </w:pPr>
      <w:r>
        <w:rPr>
          <w:rFonts w:ascii="Arial" w:hAnsi="Arial" w:cs="Arial"/>
          <w:sz w:val="24"/>
          <w:szCs w:val="24"/>
        </w:rPr>
        <w:t xml:space="preserve">Der forekommer overlap i tid mellem to </w:t>
      </w:r>
      <w:r w:rsidR="001817B0">
        <w:rPr>
          <w:rFonts w:ascii="Arial" w:hAnsi="Arial" w:cs="Arial"/>
          <w:sz w:val="24"/>
          <w:szCs w:val="24"/>
        </w:rPr>
        <w:t>kontakter for</w:t>
      </w:r>
      <w:r>
        <w:rPr>
          <w:rFonts w:ascii="Arial" w:hAnsi="Arial" w:cs="Arial"/>
          <w:sz w:val="24"/>
          <w:szCs w:val="24"/>
        </w:rPr>
        <w:t xml:space="preserve"> den samme person</w:t>
      </w:r>
      <w:r w:rsidR="00DE7E59">
        <w:rPr>
          <w:rFonts w:ascii="Arial" w:hAnsi="Arial" w:cs="Arial"/>
          <w:sz w:val="24"/>
          <w:szCs w:val="24"/>
        </w:rPr>
        <w:t xml:space="preserve"> på tværs af </w:t>
      </w:r>
      <w:r w:rsidR="003701BA">
        <w:rPr>
          <w:rFonts w:ascii="Arial" w:hAnsi="Arial" w:cs="Arial"/>
          <w:sz w:val="24"/>
          <w:szCs w:val="24"/>
        </w:rPr>
        <w:t>sygehus</w:t>
      </w:r>
      <w:r w:rsidR="00DE7E59">
        <w:rPr>
          <w:rFonts w:ascii="Arial" w:hAnsi="Arial" w:cs="Arial"/>
          <w:sz w:val="24"/>
          <w:szCs w:val="24"/>
        </w:rPr>
        <w:t xml:space="preserve"> og afdeling. Den </w:t>
      </w:r>
      <w:r w:rsidR="001817B0">
        <w:rPr>
          <w:rFonts w:ascii="Arial" w:hAnsi="Arial" w:cs="Arial"/>
          <w:sz w:val="24"/>
          <w:szCs w:val="24"/>
        </w:rPr>
        <w:t xml:space="preserve">kontakt </w:t>
      </w:r>
      <w:r w:rsidR="00DE7E59">
        <w:rPr>
          <w:rFonts w:ascii="Arial" w:hAnsi="Arial" w:cs="Arial"/>
          <w:sz w:val="24"/>
          <w:szCs w:val="24"/>
        </w:rPr>
        <w:t xml:space="preserve">der har den tidligste ind-dato-tid </w:t>
      </w:r>
      <w:r w:rsidR="00695F65">
        <w:rPr>
          <w:rFonts w:ascii="Arial" w:hAnsi="Arial" w:cs="Arial"/>
          <w:sz w:val="24"/>
          <w:szCs w:val="24"/>
        </w:rPr>
        <w:t>bibeholdes, mens ind</w:t>
      </w:r>
      <w:r w:rsidR="00DE7E59">
        <w:rPr>
          <w:rFonts w:ascii="Arial" w:hAnsi="Arial" w:cs="Arial"/>
          <w:sz w:val="24"/>
          <w:szCs w:val="24"/>
        </w:rPr>
        <w:t xml:space="preserve">-dato-tid </w:t>
      </w:r>
      <w:r w:rsidR="00096765">
        <w:rPr>
          <w:rFonts w:ascii="Arial" w:hAnsi="Arial" w:cs="Arial"/>
          <w:sz w:val="24"/>
          <w:szCs w:val="24"/>
        </w:rPr>
        <w:t>for den efterfølgende sættes til ud-dato-tid for denne forudgående kontakt, som blev bibeholdt</w:t>
      </w:r>
      <w:r w:rsidR="00DE7E59">
        <w:rPr>
          <w:rFonts w:ascii="Arial" w:hAnsi="Arial" w:cs="Arial"/>
          <w:sz w:val="24"/>
          <w:szCs w:val="24"/>
        </w:rPr>
        <w:t>.</w:t>
      </w:r>
    </w:p>
    <w:p w:rsidR="006C6A9B" w:rsidRDefault="006C6A9B" w:rsidP="00972950">
      <w:pPr>
        <w:spacing w:before="120" w:after="0"/>
        <w:rPr>
          <w:rFonts w:ascii="Arial" w:hAnsi="Arial" w:cs="Arial"/>
          <w:sz w:val="24"/>
          <w:szCs w:val="24"/>
        </w:rPr>
      </w:pPr>
      <w:r>
        <w:rPr>
          <w:rFonts w:ascii="Arial" w:hAnsi="Arial" w:cs="Arial"/>
          <w:sz w:val="24"/>
          <w:szCs w:val="24"/>
        </w:rPr>
        <w:t>Der kan være flere efter hinanden følgende overlap.</w:t>
      </w:r>
    </w:p>
    <w:p w:rsidR="00CB3B12" w:rsidRDefault="00096765" w:rsidP="00972950">
      <w:pPr>
        <w:spacing w:before="120" w:after="0"/>
        <w:rPr>
          <w:rFonts w:ascii="Arial" w:hAnsi="Arial" w:cs="Arial"/>
          <w:sz w:val="24"/>
          <w:szCs w:val="24"/>
        </w:rPr>
      </w:pPr>
      <w:r>
        <w:rPr>
          <w:rFonts w:ascii="Arial" w:hAnsi="Arial" w:cs="Arial"/>
          <w:sz w:val="24"/>
          <w:szCs w:val="24"/>
        </w:rPr>
        <w:t xml:space="preserve">Begrundelse: </w:t>
      </w:r>
      <w:r w:rsidR="00CB3B12">
        <w:rPr>
          <w:rFonts w:ascii="Arial" w:hAnsi="Arial" w:cs="Arial"/>
          <w:sz w:val="24"/>
          <w:szCs w:val="24"/>
        </w:rPr>
        <w:t>Fordi e</w:t>
      </w:r>
      <w:r>
        <w:rPr>
          <w:rFonts w:ascii="Arial" w:hAnsi="Arial" w:cs="Arial"/>
          <w:sz w:val="24"/>
          <w:szCs w:val="24"/>
        </w:rPr>
        <w:t>n kontakt kan have tilknytte</w:t>
      </w:r>
      <w:r w:rsidR="00CB3B12">
        <w:rPr>
          <w:rFonts w:ascii="Arial" w:hAnsi="Arial" w:cs="Arial"/>
          <w:sz w:val="24"/>
          <w:szCs w:val="24"/>
        </w:rPr>
        <w:t>t</w:t>
      </w:r>
      <w:r>
        <w:rPr>
          <w:rFonts w:ascii="Arial" w:hAnsi="Arial" w:cs="Arial"/>
          <w:sz w:val="24"/>
          <w:szCs w:val="24"/>
        </w:rPr>
        <w:t xml:space="preserve"> procedurer der tidsmæssig</w:t>
      </w:r>
      <w:r w:rsidR="00CB3B12">
        <w:rPr>
          <w:rFonts w:ascii="Arial" w:hAnsi="Arial" w:cs="Arial"/>
          <w:sz w:val="24"/>
          <w:szCs w:val="24"/>
        </w:rPr>
        <w:t>t</w:t>
      </w:r>
      <w:r>
        <w:rPr>
          <w:rFonts w:ascii="Arial" w:hAnsi="Arial" w:cs="Arial"/>
          <w:sz w:val="24"/>
          <w:szCs w:val="24"/>
        </w:rPr>
        <w:t xml:space="preserve"> går helt fr</w:t>
      </w:r>
      <w:r w:rsidR="00CB3B12">
        <w:rPr>
          <w:rFonts w:ascii="Arial" w:hAnsi="Arial" w:cs="Arial"/>
          <w:sz w:val="24"/>
          <w:szCs w:val="24"/>
        </w:rPr>
        <w:t>e</w:t>
      </w:r>
      <w:r>
        <w:rPr>
          <w:rFonts w:ascii="Arial" w:hAnsi="Arial" w:cs="Arial"/>
          <w:sz w:val="24"/>
          <w:szCs w:val="24"/>
        </w:rPr>
        <w:t>m</w:t>
      </w:r>
      <w:r w:rsidR="00CB3B12">
        <w:rPr>
          <w:rFonts w:ascii="Arial" w:hAnsi="Arial" w:cs="Arial"/>
          <w:sz w:val="24"/>
          <w:szCs w:val="24"/>
        </w:rPr>
        <w:t xml:space="preserve"> til ud-dato-tid for denne. Derfor kan den ikke ”afkortes” i ud-dato-tid.</w:t>
      </w:r>
    </w:p>
    <w:p w:rsidR="00EA7F64" w:rsidRDefault="001C16DA" w:rsidP="00972950">
      <w:pPr>
        <w:spacing w:before="120" w:after="0"/>
        <w:rPr>
          <w:rFonts w:ascii="Arial" w:hAnsi="Arial" w:cs="Arial"/>
          <w:sz w:val="24"/>
          <w:szCs w:val="24"/>
        </w:rPr>
      </w:pPr>
      <w:ins w:id="97" w:author="Statens Serum Institut" w:date="2013-09-02T12:34:00Z">
        <w:r>
          <w:rPr>
            <w:rFonts w:ascii="Arial" w:hAnsi="Arial" w:cs="Arial"/>
            <w:noProof/>
            <w:sz w:val="24"/>
            <w:szCs w:val="24"/>
            <w:lang w:eastAsia="da-DK"/>
            <w:rPrChange w:id="98">
              <w:rPr>
                <w:noProof/>
                <w:lang w:eastAsia="da-DK"/>
              </w:rPr>
            </w:rPrChange>
          </w:rPr>
          <mc:AlternateContent>
            <mc:Choice Requires="wps">
              <w:drawing>
                <wp:anchor distT="0" distB="0" distL="114300" distR="114300" simplePos="0" relativeHeight="251806720" behindDoc="0" locked="0" layoutInCell="1" allowOverlap="1" wp14:anchorId="15D25DD8" wp14:editId="18800E80">
                  <wp:simplePos x="0" y="0"/>
                  <wp:positionH relativeFrom="column">
                    <wp:posOffset>3547110</wp:posOffset>
                  </wp:positionH>
                  <wp:positionV relativeFrom="paragraph">
                    <wp:posOffset>194945</wp:posOffset>
                  </wp:positionV>
                  <wp:extent cx="285750" cy="2286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285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6DA" w:rsidRDefault="001C16DA" w:rsidP="001C16DA">
                              <w:ins w:id="99" w:author="Statens Serum Institut" w:date="2013-09-02T12:34:00Z">
                                <w:r>
                                  <w:t>B</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2" o:spid="_x0000_s1044" type="#_x0000_t202" style="position:absolute;margin-left:279.3pt;margin-top:15.35pt;width:22.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" filled="f" stroked="f" strokeweight=".5pt">
                  <v:textbox>
                    <w:txbxContent>
                      <w:p w:rsidR="001C16DA" w:rsidRDefault="001C16DA" w:rsidP="001C16DA">
                        <w:ins w:id="100" w:author="Statens Serum Institut" w:date="2013-09-02T12:34:00Z">
                          <w:r>
                            <w:t>B</w:t>
                          </w:r>
                        </w:ins>
                      </w:p>
                    </w:txbxContent>
                  </v:textbox>
                </v:shape>
              </w:pict>
            </mc:Fallback>
          </mc:AlternateContent>
        </w:r>
      </w:ins>
      <w:ins w:id="101" w:author="Statens Serum Institut" w:date="2013-09-02T12:33:00Z">
        <w:r>
          <w:rPr>
            <w:rFonts w:ascii="Arial" w:hAnsi="Arial" w:cs="Arial"/>
            <w:noProof/>
            <w:sz w:val="24"/>
            <w:szCs w:val="24"/>
            <w:lang w:eastAsia="da-DK"/>
            <w:rPrChange w:id="102">
              <w:rPr>
                <w:noProof/>
                <w:lang w:eastAsia="da-DK"/>
              </w:rPr>
            </w:rPrChange>
          </w:rPr>
          <mc:AlternateContent>
            <mc:Choice Requires="wps">
              <w:drawing>
                <wp:anchor distT="0" distB="0" distL="114300" distR="114300" simplePos="0" relativeHeight="251671552" behindDoc="0" locked="0" layoutInCell="1" allowOverlap="1" wp14:anchorId="2ECA48A7" wp14:editId="3198D2E6">
                  <wp:simplePos x="0" y="0"/>
                  <wp:positionH relativeFrom="column">
                    <wp:posOffset>203835</wp:posOffset>
                  </wp:positionH>
                  <wp:positionV relativeFrom="paragraph">
                    <wp:posOffset>194945</wp:posOffset>
                  </wp:positionV>
                  <wp:extent cx="285750" cy="228600"/>
                  <wp:effectExtent l="0" t="0" r="0" b="0"/>
                  <wp:wrapNone/>
                  <wp:docPr id="1" name="Tekstboks 1"/>
                  <wp:cNvGraphicFramePr/>
                  <a:graphic xmlns:a="http://schemas.openxmlformats.org/drawingml/2006/main">
                    <a:graphicData uri="http://schemas.microsoft.com/office/word/2010/wordprocessingShape">
                      <wps:wsp>
                        <wps:cNvSpPr txBox="1"/>
                        <wps:spPr>
                          <a:xfrm>
                            <a:off x="0" y="0"/>
                            <a:ext cx="285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6DA" w:rsidRDefault="001C16DA">
                              <w:ins w:id="103" w:author="Statens Serum Institut" w:date="2013-09-02T12:33:00Z">
                                <w:r>
                                  <w: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1" o:spid="_x0000_s1045" type="#_x0000_t202" style="position:absolute;margin-left:16.05pt;margin-top:15.35pt;width:22.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" filled="f" stroked="f" strokeweight=".5pt">
                  <v:textbox>
                    <w:txbxContent>
                      <w:p w:rsidR="001C16DA" w:rsidRDefault="001C16DA">
                        <w:ins w:id="104" w:author="Statens Serum Institut" w:date="2013-09-02T12:33:00Z">
                          <w:r>
                            <w:t>A</w:t>
                          </w:r>
                        </w:ins>
                      </w:p>
                    </w:txbxContent>
                  </v:textbox>
                </v:shape>
              </w:pict>
            </mc:Fallback>
          </mc:AlternateContent>
        </w:r>
      </w:ins>
    </w:p>
    <w:p w:rsidR="00EA7F64" w:rsidRDefault="00B1162C" w:rsidP="00485B1A">
      <w:pPr>
        <w:spacing w:before="120" w:after="0"/>
        <w:rPr>
          <w:rFonts w:ascii="Arial" w:hAnsi="Arial" w:cs="Arial"/>
          <w:sz w:val="24"/>
          <w:szCs w:val="24"/>
        </w:rPr>
      </w:pPr>
      <w:ins w:id="105" w:author="Statens Serum Institut" w:date="2013-09-02T12:35:00Z">
        <w:r>
          <w:rPr>
            <w:rFonts w:ascii="Arial" w:hAnsi="Arial" w:cs="Arial"/>
            <w:noProof/>
            <w:sz w:val="24"/>
            <w:szCs w:val="24"/>
            <w:lang w:eastAsia="da-DK"/>
            <w:rPrChange w:id="106">
              <w:rPr>
                <w:noProof/>
                <w:lang w:eastAsia="da-DK"/>
              </w:rPr>
            </w:rPrChange>
          </w:rPr>
          <mc:AlternateContent>
            <mc:Choice Requires="wps">
              <w:drawing>
                <wp:anchor distT="0" distB="0" distL="114300" distR="114300" simplePos="0" relativeHeight="251678720" behindDoc="0" locked="0" layoutInCell="1" allowOverlap="1" wp14:anchorId="03601D6B" wp14:editId="13725C50">
                  <wp:simplePos x="0" y="0"/>
                  <wp:positionH relativeFrom="column">
                    <wp:posOffset>5137785</wp:posOffset>
                  </wp:positionH>
                  <wp:positionV relativeFrom="paragraph">
                    <wp:posOffset>31115</wp:posOffset>
                  </wp:positionV>
                  <wp:extent cx="285750" cy="228600"/>
                  <wp:effectExtent l="0" t="0" r="0" b="0"/>
                  <wp:wrapNone/>
                  <wp:docPr id="5" name="Tekstboks 5"/>
                  <wp:cNvGraphicFramePr/>
                  <a:graphic xmlns:a="http://schemas.openxmlformats.org/drawingml/2006/main">
                    <a:graphicData uri="http://schemas.microsoft.com/office/word/2010/wordprocessingShape">
                      <wps:wsp>
                        <wps:cNvSpPr txBox="1"/>
                        <wps:spPr>
                          <a:xfrm>
                            <a:off x="0" y="0"/>
                            <a:ext cx="285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2C" w:rsidRDefault="00B1162C" w:rsidP="00B1162C">
                              <w:ins w:id="107" w:author="Statens Serum Institut" w:date="2013-09-02T12:35:00Z">
                                <w:r>
                                  <w:t>D</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5" o:spid="_x0000_s1046" type="#_x0000_t202" style="position:absolute;margin-left:404.55pt;margin-top:2.45pt;width:22.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" filled="f" stroked="f" strokeweight=".5pt">
                  <v:textbox>
                    <w:txbxContent>
                      <w:p w:rsidR="00B1162C" w:rsidRDefault="00B1162C" w:rsidP="00B1162C">
                        <w:ins w:id="108" w:author="Statens Serum Institut" w:date="2013-09-02T12:35:00Z">
                          <w:r>
                            <w:t>D</w:t>
                          </w:r>
                        </w:ins>
                      </w:p>
                    </w:txbxContent>
                  </v:textbox>
                </v:shape>
              </w:pict>
            </mc:Fallback>
          </mc:AlternateContent>
        </w:r>
        <w:r w:rsidR="001C16DA">
          <w:rPr>
            <w:rFonts w:ascii="Arial" w:hAnsi="Arial" w:cs="Arial"/>
            <w:noProof/>
            <w:sz w:val="24"/>
            <w:szCs w:val="24"/>
            <w:lang w:eastAsia="da-DK"/>
            <w:rPrChange w:id="109">
              <w:rPr>
                <w:noProof/>
                <w:lang w:eastAsia="da-DK"/>
              </w:rPr>
            </w:rPrChange>
          </w:rPr>
          <mc:AlternateContent>
            <mc:Choice Requires="wps">
              <w:drawing>
                <wp:anchor distT="0" distB="0" distL="114300" distR="114300" simplePos="0" relativeHeight="251675648" behindDoc="0" locked="0" layoutInCell="1" allowOverlap="1" wp14:anchorId="1817084B" wp14:editId="024FD586">
                  <wp:simplePos x="0" y="0"/>
                  <wp:positionH relativeFrom="column">
                    <wp:posOffset>1965960</wp:posOffset>
                  </wp:positionH>
                  <wp:positionV relativeFrom="paragraph">
                    <wp:posOffset>21590</wp:posOffset>
                  </wp:positionV>
                  <wp:extent cx="285750" cy="2286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85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6DA" w:rsidRDefault="001C16DA" w:rsidP="001C16DA">
                              <w:ins w:id="110" w:author="Statens Serum Institut" w:date="2013-09-02T12:35:00Z">
                                <w:r>
                                  <w:t>C</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3" o:spid="_x0000_s1047" type="#_x0000_t202" style="position:absolute;margin-left:154.8pt;margin-top:1.7pt;width:22.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" filled="f" stroked="f" strokeweight=".5pt">
                  <v:textbox>
                    <w:txbxContent>
                      <w:p w:rsidR="001C16DA" w:rsidRDefault="001C16DA" w:rsidP="001C16DA">
                        <w:ins w:id="111" w:author="Statens Serum Institut" w:date="2013-09-02T12:35:00Z">
                          <w:r>
                            <w:t>C</w:t>
                          </w:r>
                        </w:ins>
                      </w:p>
                    </w:txbxContent>
                  </v:textbox>
                </v:shape>
              </w:pict>
            </mc:Fallback>
          </mc:AlternateContent>
        </w:r>
      </w:ins>
      <w:r w:rsidR="002D2870" w:rsidRPr="00972950">
        <w:rPr>
          <w:rFonts w:ascii="Arial" w:hAnsi="Arial" w:cs="Arial"/>
          <w:noProof/>
          <w:sz w:val="24"/>
          <w:szCs w:val="24"/>
          <w:lang w:eastAsia="da-DK"/>
        </w:rPr>
        <mc:AlternateContent>
          <mc:Choice Requires="wpg">
            <w:drawing>
              <wp:anchor distT="0" distB="0" distL="114300" distR="114300" simplePos="0" relativeHeight="251641856" behindDoc="0" locked="0" layoutInCell="1" allowOverlap="1" wp14:anchorId="20FEEA5A" wp14:editId="2967274C">
                <wp:simplePos x="0" y="0"/>
                <wp:positionH relativeFrom="column">
                  <wp:posOffset>337185</wp:posOffset>
                </wp:positionH>
                <wp:positionV relativeFrom="paragraph">
                  <wp:posOffset>20320</wp:posOffset>
                </wp:positionV>
                <wp:extent cx="4800600" cy="704850"/>
                <wp:effectExtent l="0" t="38100" r="57150" b="0"/>
                <wp:wrapNone/>
                <wp:docPr id="22" name="Gruppe 22"/>
                <wp:cNvGraphicFramePr/>
                <a:graphic xmlns:a="http://schemas.openxmlformats.org/drawingml/2006/main">
                  <a:graphicData uri="http://schemas.microsoft.com/office/word/2010/wordprocessingGroup">
                    <wpg:wgp>
                      <wpg:cNvGrpSpPr/>
                      <wpg:grpSpPr>
                        <a:xfrm>
                          <a:off x="0" y="0"/>
                          <a:ext cx="4800600" cy="704850"/>
                          <a:chOff x="0" y="0"/>
                          <a:chExt cx="4800600" cy="704850"/>
                        </a:xfrm>
                      </wpg:grpSpPr>
                      <wps:wsp>
                        <wps:cNvPr id="8" name="Lige forbindelse 8"/>
                        <wps:cNvCnPr/>
                        <wps:spPr>
                          <a:xfrm>
                            <a:off x="85725" y="0"/>
                            <a:ext cx="3124200"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16" name="Lige forbindelse 16"/>
                        <wps:cNvCnPr/>
                        <wps:spPr>
                          <a:xfrm>
                            <a:off x="3209925" y="123825"/>
                            <a:ext cx="1590675" cy="0"/>
                          </a:xfrm>
                          <a:prstGeom prst="line">
                            <a:avLst/>
                          </a:prstGeom>
                          <a:ln>
                            <a:prstDash val="solid"/>
                            <a:headEnd type="oval"/>
                            <a:tailEnd type="oval"/>
                          </a:ln>
                        </wps:spPr>
                        <wps:style>
                          <a:lnRef idx="1">
                            <a:schemeClr val="dk1"/>
                          </a:lnRef>
                          <a:fillRef idx="0">
                            <a:schemeClr val="dk1"/>
                          </a:fillRef>
                          <a:effectRef idx="0">
                            <a:schemeClr val="dk1"/>
                          </a:effectRef>
                          <a:fontRef idx="minor">
                            <a:schemeClr val="tx1"/>
                          </a:fontRef>
                        </wps:style>
                        <wps:bodyPr/>
                      </wps:wsp>
                      <wps:wsp>
                        <wps:cNvPr id="17" name="Tekstfelt 2"/>
                        <wps:cNvSpPr txBox="1">
                          <a:spLocks noChangeArrowheads="1"/>
                        </wps:cNvSpPr>
                        <wps:spPr bwMode="auto">
                          <a:xfrm>
                            <a:off x="0" y="238125"/>
                            <a:ext cx="4524375" cy="466725"/>
                          </a:xfrm>
                          <a:prstGeom prst="rect">
                            <a:avLst/>
                          </a:prstGeom>
                          <a:noFill/>
                          <a:ln w="9525">
                            <a:noFill/>
                            <a:miter lim="800000"/>
                            <a:headEnd/>
                            <a:tailEnd/>
                          </a:ln>
                        </wps:spPr>
                        <wps:txbx>
                          <w:txbxContent>
                            <w:p w:rsidR="0075250D" w:rsidRDefault="0075250D" w:rsidP="00EA7F64">
                              <w:r>
                                <w:t xml:space="preserve">Ved overlap mellem to kontakter </w:t>
                              </w:r>
                              <w:ins w:id="112" w:author="Statens Serum Institut" w:date="2013-09-02T12:35:00Z">
                                <w:r w:rsidR="00B1162C">
                                  <w:t>(</w:t>
                                </w:r>
                              </w:ins>
                              <w:ins w:id="113" w:author="Statens Serum Institut" w:date="2013-09-02T12:36:00Z">
                                <w:r w:rsidR="00B1162C">
                                  <w:t>A</w:t>
                                </w:r>
                                <w:r w:rsidR="00B1162C">
                                  <w:rPr>
                                    <w:rFonts w:cstheme="minorHAnsi"/>
                                  </w:rPr>
                                  <w:t>≤</w:t>
                                </w:r>
                                <w:r w:rsidR="00B1162C">
                                  <w:t xml:space="preserve">C &amp; B&lt;D) </w:t>
                                </w:r>
                              </w:ins>
                              <w:r>
                                <w:t>for samme person på tværs af sygehus og afdeling afkortes den sidste til at starte ved slutdato for den forudgående</w:t>
                              </w:r>
                              <w:r>
                                <w:br/>
                                <w:t xml:space="preserve">                                                                                 – behold kun en</w:t>
                              </w:r>
                            </w:p>
                          </w:txbxContent>
                        </wps:txbx>
                        <wps:bodyPr rot="0" vert="horz" wrap="square" lIns="91440" tIns="45720" rIns="91440" bIns="45720" anchor="t" anchorCtr="0">
                          <a:noAutofit/>
                        </wps:bodyPr>
                      </wps:wsp>
                      <wps:wsp>
                        <wps:cNvPr id="19" name="Lige forbindelse 19"/>
                        <wps:cNvCnPr/>
                        <wps:spPr>
                          <a:xfrm>
                            <a:off x="1914525" y="123825"/>
                            <a:ext cx="1295400" cy="0"/>
                          </a:xfrm>
                          <a:prstGeom prst="line">
                            <a:avLst/>
                          </a:prstGeom>
                          <a:ln>
                            <a:prstDash val="dash"/>
                            <a:headEnd type="oval"/>
                            <a:tailEnd type="oval"/>
                          </a:ln>
                        </wps:spPr>
                        <wps:style>
                          <a:lnRef idx="1">
                            <a:schemeClr val="dk1"/>
                          </a:lnRef>
                          <a:fillRef idx="0">
                            <a:schemeClr val="dk1"/>
                          </a:fillRef>
                          <a:effectRef idx="0">
                            <a:schemeClr val="dk1"/>
                          </a:effectRef>
                          <a:fontRef idx="minor">
                            <a:schemeClr val="tx1"/>
                          </a:fontRef>
                        </wps:style>
                        <wps:bodyPr/>
                      </wps:wsp>
                      <wps:wsp>
                        <wps:cNvPr id="21" name="Lige forbindelse 21"/>
                        <wps:cNvCnPr/>
                        <wps:spPr>
                          <a:xfrm>
                            <a:off x="1914525" y="123825"/>
                            <a:ext cx="1200150" cy="0"/>
                          </a:xfrm>
                          <a:prstGeom prst="line">
                            <a:avLst/>
                          </a:prstGeom>
                          <a:ln>
                            <a:prstDash val="dash"/>
                            <a:headEnd type="oval"/>
                            <a:tailEnd type="stealth"/>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uppe 22" o:spid="_x0000_s1048" style="position:absolute;margin-left:26.55pt;margin-top:1.6pt;width:378pt;height:55.5pt;z-index:251641856;mso-width-relative:margin" coordsize="48006,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">
                <v:line id="Lige forbindelse 8" o:spid="_x0000_s1049" style="position:absolute;visibility:visible;mso-wrap-style:square" from="857,0" to="320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AUYMEAAADaAAAADwAAAGRycy9kb3ducmV2LnhtbERPXWvCMBR9F/Yfwh34IppO1EpnlDEY&#10;FAYTu4Gvl+badGtuSpO1nb9+eRB8PJzv3WG0jeip87VjBU+LBARx6XTNlYKvz7f5FoQPyBobx6Tg&#10;jzwc9g+THWbaDXyivgiViCHsM1RgQmgzKX1pyKJfuJY4chfXWQwRdpXUHQ4x3DZymSQbabHm2GCw&#10;pVdD5U/xaxXMVun6mJ9TawfW301pPt6vCSk1fRxfnkEEGsNdfHPnWkHcGq/EGyD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QBRgwQAAANoAAAAPAAAAAAAAAAAAAAAA&#10;AKECAABkcnMvZG93bnJldi54bWxQSwUGAAAAAAQABAD5AAAAjwMAAAAA&#10;" strokecolor="black [3040]">
                  <v:stroke startarrow="oval" endarrow="oval"/>
                </v:line>
                <v:line id="Lige forbindelse 16" o:spid="_x0000_s1050" style="position:absolute;visibility:visible;mso-wrap-style:square" from="32099,1238" to="48006,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FJIMEAAADbAAAADwAAAGRycy9kb3ducmV2LnhtbERP24rCMBB9X/Afwgi+LJoq64VqFBEE&#10;QdhlVfB1aMam2kxKE23dr98sCPs2h3Odxaq1pXhQ7QvHCoaDBARx5nTBuYLTcdufgfABWWPpmBQ8&#10;ycNq2XlbYKpdw9/0OIRcxBD2KSowIVSplD4zZNEPXEUcuYurLYYI61zqGpsYbks5SpKJtFhwbDBY&#10;0cZQdjvcrYL3j+n4a3eeWtuwvpaZ+dz/JKRUr9uu5yACteFf/HLvdJw/gb9f4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4UkgwQAAANsAAAAPAAAAAAAAAAAAAAAA&#10;AKECAABkcnMvZG93bnJldi54bWxQSwUGAAAAAAQABAD5AAAAjwMAAAAA&#10;" strokecolor="black [3040]">
                  <v:stroke startarrow="oval" endarrow="oval"/>
                </v:line>
                <v:shape id="_x0000_s1051" type="#_x0000_t202" style="position:absolute;top:2381;width:45243;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5250D" w:rsidRDefault="0075250D" w:rsidP="00EA7F64">
                        <w:r>
                          <w:t xml:space="preserve">Ved overlap mellem to kontakter </w:t>
                        </w:r>
                        <w:ins w:id="114" w:author="Statens Serum Institut" w:date="2013-09-02T12:35:00Z">
                          <w:r w:rsidR="00B1162C">
                            <w:t>(</w:t>
                          </w:r>
                        </w:ins>
                        <w:ins w:id="115" w:author="Statens Serum Institut" w:date="2013-09-02T12:36:00Z">
                          <w:r w:rsidR="00B1162C">
                            <w:t>A</w:t>
                          </w:r>
                          <w:r w:rsidR="00B1162C">
                            <w:rPr>
                              <w:rFonts w:cstheme="minorHAnsi"/>
                            </w:rPr>
                            <w:t>≤</w:t>
                          </w:r>
                          <w:r w:rsidR="00B1162C">
                            <w:t xml:space="preserve">C &amp; B&lt;D) </w:t>
                          </w:r>
                        </w:ins>
                        <w:r>
                          <w:t>for samme person på tværs af sygehus og afdeling afkortes den sidste til at starte ved slutdato for den forudgående</w:t>
                        </w:r>
                        <w:r>
                          <w:br/>
                          <w:t xml:space="preserve">                                                                                 – behold kun en</w:t>
                        </w:r>
                      </w:p>
                    </w:txbxContent>
                  </v:textbox>
                </v:shape>
                <v:line id="Lige forbindelse 19" o:spid="_x0000_s1052" style="position:absolute;visibility:visible;mso-wrap-style:square" from="19145,1238" to="32099,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888IAAADbAAAADwAAAGRycy9kb3ducmV2LnhtbERPTYvCMBC9C/6HMII3TVdB1moUFQUv&#10;C67KLt6GZmy7NpOSRNv992Zhwds83ufMl62pxIOcLy0reBsmIIgzq0vOFZxPu8E7CB+QNVaWScEv&#10;eVguup05pto2/EmPY8hFDGGfooIihDqV0mcFGfRDWxNH7mqdwRChy6V22MRwU8lRkkykwZJjQ4E1&#10;bQrKbse7UbC6/hzq9Yfcus34crdNs/2afN+U6vfa1QxEoDa8xP/uvY7zp/D3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Z888IAAADbAAAADwAAAAAAAAAAAAAA&#10;AAChAgAAZHJzL2Rvd25yZXYueG1sUEsFBgAAAAAEAAQA+QAAAJADAAAAAA==&#10;" strokecolor="black [3040]">
                  <v:stroke dashstyle="dash" startarrow="oval" endarrow="oval"/>
                </v:line>
                <v:line id="Lige forbindelse 21" o:spid="_x0000_s1053" style="position:absolute;visibility:visible;mso-wrap-style:square" from="19145,1238" to="31146,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iOycQAAADbAAAADwAAAGRycy9kb3ducmV2LnhtbESP3WrCQBSE7wu+w3KE3tWNgUpJXaUK&#10;liriX/X+kD1NotmzIbua5O1doeDlMDPfMONpa0pxo9oVlhUMBxEI4tTqgjMFx9/F2wcI55E1lpZJ&#10;QUcOppPeyxgTbRve0+3gMxEg7BJUkHtfJVK6NCeDbmAr4uD92dqgD7LOpK6xCXBTyjiKRtJgwWEh&#10;x4rmOaWXw9UoSLvlbLXMmutl996dv+PNabuWpVKv/fbrE4Sn1j/D/+0frSAewuNL+A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yI7JxAAAANsAAAAPAAAAAAAAAAAA&#10;AAAAAKECAABkcnMvZG93bnJldi54bWxQSwUGAAAAAAQABAD5AAAAkgMAAAAA&#10;" strokecolor="black [3040]">
                  <v:stroke dashstyle="dash" startarrow="oval" endarrow="classic"/>
                </v:line>
              </v:group>
            </w:pict>
          </mc:Fallback>
        </mc:AlternateContent>
      </w:r>
    </w:p>
    <w:p w:rsidR="00D7697C" w:rsidRDefault="00D7697C" w:rsidP="00485B1A">
      <w:pPr>
        <w:spacing w:before="120" w:after="0"/>
        <w:rPr>
          <w:rFonts w:ascii="Arial" w:hAnsi="Arial" w:cs="Arial"/>
          <w:sz w:val="24"/>
          <w:szCs w:val="24"/>
          <w:u w:val="single"/>
        </w:rPr>
      </w:pPr>
    </w:p>
    <w:p w:rsidR="00D7697C" w:rsidRDefault="00D7697C" w:rsidP="00485B1A">
      <w:pPr>
        <w:spacing w:before="120" w:after="0"/>
        <w:rPr>
          <w:rFonts w:ascii="Arial" w:hAnsi="Arial" w:cs="Arial"/>
          <w:sz w:val="24"/>
          <w:szCs w:val="24"/>
          <w:u w:val="single"/>
        </w:rPr>
      </w:pPr>
    </w:p>
    <w:p w:rsidR="00D6017C" w:rsidRPr="006C6A9B" w:rsidRDefault="00FC7611" w:rsidP="00972950">
      <w:pPr>
        <w:spacing w:before="120" w:after="0"/>
        <w:rPr>
          <w:rFonts w:ascii="Arial" w:hAnsi="Arial" w:cs="Arial"/>
          <w:sz w:val="24"/>
          <w:szCs w:val="24"/>
        </w:rPr>
      </w:pPr>
      <w:r w:rsidRPr="001B17D0">
        <w:rPr>
          <w:rFonts w:ascii="Arial" w:hAnsi="Arial" w:cs="Arial"/>
          <w:sz w:val="24"/>
          <w:szCs w:val="24"/>
        </w:rPr>
        <w:t>1</w:t>
      </w:r>
      <w:r w:rsidR="00997D8E">
        <w:rPr>
          <w:rFonts w:ascii="Arial" w:hAnsi="Arial" w:cs="Arial"/>
          <w:sz w:val="24"/>
          <w:szCs w:val="24"/>
        </w:rPr>
        <w:t>2</w:t>
      </w:r>
      <w:r w:rsidR="0037779E" w:rsidRPr="001B17D0">
        <w:rPr>
          <w:rFonts w:ascii="Arial" w:hAnsi="Arial" w:cs="Arial"/>
          <w:sz w:val="24"/>
          <w:szCs w:val="24"/>
        </w:rPr>
        <w:t>)</w:t>
      </w:r>
      <w:r w:rsidR="0037779E" w:rsidRPr="0037779E">
        <w:rPr>
          <w:rFonts w:ascii="Arial" w:hAnsi="Arial" w:cs="Arial"/>
          <w:sz w:val="24"/>
          <w:szCs w:val="24"/>
        </w:rPr>
        <w:t xml:space="preserve"> </w:t>
      </w:r>
      <w:r w:rsidR="00263125">
        <w:rPr>
          <w:rFonts w:ascii="Arial" w:hAnsi="Arial" w:cs="Arial"/>
          <w:sz w:val="24"/>
          <w:szCs w:val="24"/>
          <w:u w:val="single"/>
        </w:rPr>
        <w:t>Kontakter i</w:t>
      </w:r>
      <w:r w:rsidR="00263125" w:rsidRPr="00562E68">
        <w:rPr>
          <w:rFonts w:ascii="Arial" w:hAnsi="Arial" w:cs="Arial"/>
          <w:sz w:val="24"/>
          <w:szCs w:val="24"/>
          <w:u w:val="single"/>
        </w:rPr>
        <w:t xml:space="preserve">nden </w:t>
      </w:r>
      <w:r w:rsidR="00D6017C" w:rsidRPr="00562E68">
        <w:rPr>
          <w:rFonts w:ascii="Arial" w:hAnsi="Arial" w:cs="Arial"/>
          <w:sz w:val="24"/>
          <w:szCs w:val="24"/>
          <w:u w:val="single"/>
        </w:rPr>
        <w:t>i</w:t>
      </w:r>
      <w:r w:rsidR="00263125">
        <w:rPr>
          <w:rFonts w:ascii="Arial" w:hAnsi="Arial" w:cs="Arial"/>
          <w:sz w:val="24"/>
          <w:szCs w:val="24"/>
          <w:u w:val="single"/>
        </w:rPr>
        <w:t xml:space="preserve"> kontakter</w:t>
      </w:r>
      <w:r w:rsidR="00A02744">
        <w:rPr>
          <w:rFonts w:ascii="Arial" w:hAnsi="Arial" w:cs="Arial"/>
          <w:sz w:val="24"/>
          <w:szCs w:val="24"/>
          <w:u w:val="single"/>
        </w:rPr>
        <w:t xml:space="preserve"> (heldøgn)</w:t>
      </w:r>
    </w:p>
    <w:p w:rsidR="00F01343" w:rsidRDefault="006C6A9B" w:rsidP="00972950">
      <w:pPr>
        <w:spacing w:before="120" w:after="0"/>
        <w:rPr>
          <w:rFonts w:ascii="Arial" w:hAnsi="Arial" w:cs="Arial"/>
          <w:sz w:val="24"/>
          <w:szCs w:val="24"/>
        </w:rPr>
      </w:pPr>
      <w:r>
        <w:rPr>
          <w:rFonts w:ascii="Arial" w:hAnsi="Arial" w:cs="Arial"/>
          <w:sz w:val="24"/>
          <w:szCs w:val="24"/>
        </w:rPr>
        <w:t xml:space="preserve">Der forekommer </w:t>
      </w:r>
      <w:r w:rsidR="007F1E9C">
        <w:rPr>
          <w:rFonts w:ascii="Arial" w:hAnsi="Arial" w:cs="Arial"/>
          <w:sz w:val="24"/>
          <w:szCs w:val="24"/>
        </w:rPr>
        <w:t>kontakter for den</w:t>
      </w:r>
      <w:r w:rsidR="00C80E71">
        <w:rPr>
          <w:rFonts w:ascii="Arial" w:hAnsi="Arial" w:cs="Arial"/>
          <w:sz w:val="24"/>
          <w:szCs w:val="24"/>
        </w:rPr>
        <w:t xml:space="preserve"> samme person </w:t>
      </w:r>
      <w:r w:rsidR="00D06512">
        <w:rPr>
          <w:rFonts w:ascii="Arial" w:hAnsi="Arial" w:cs="Arial"/>
          <w:sz w:val="24"/>
          <w:szCs w:val="24"/>
        </w:rPr>
        <w:t xml:space="preserve">på tværs af </w:t>
      </w:r>
      <w:r w:rsidR="003701BA">
        <w:rPr>
          <w:rFonts w:ascii="Arial" w:hAnsi="Arial" w:cs="Arial"/>
          <w:sz w:val="24"/>
          <w:szCs w:val="24"/>
        </w:rPr>
        <w:t>sygehus</w:t>
      </w:r>
      <w:r w:rsidR="00D06512">
        <w:rPr>
          <w:rFonts w:ascii="Arial" w:hAnsi="Arial" w:cs="Arial"/>
          <w:sz w:val="24"/>
          <w:szCs w:val="24"/>
        </w:rPr>
        <w:t xml:space="preserve"> og afdeling </w:t>
      </w:r>
      <w:r>
        <w:rPr>
          <w:rFonts w:ascii="Arial" w:hAnsi="Arial" w:cs="Arial"/>
          <w:sz w:val="24"/>
          <w:szCs w:val="24"/>
        </w:rPr>
        <w:t xml:space="preserve">der tidsmæssigt ligger helt inden i </w:t>
      </w:r>
      <w:r w:rsidR="007F1E9C">
        <w:rPr>
          <w:rFonts w:ascii="Arial" w:hAnsi="Arial" w:cs="Arial"/>
          <w:sz w:val="24"/>
          <w:szCs w:val="24"/>
        </w:rPr>
        <w:t>hinanden</w:t>
      </w:r>
      <w:r w:rsidR="00D06512">
        <w:rPr>
          <w:rFonts w:ascii="Arial" w:hAnsi="Arial" w:cs="Arial"/>
          <w:sz w:val="24"/>
          <w:szCs w:val="24"/>
        </w:rPr>
        <w:t>. Hvis</w:t>
      </w:r>
      <w:r w:rsidR="007F1E9C">
        <w:rPr>
          <w:rFonts w:ascii="Arial" w:hAnsi="Arial" w:cs="Arial"/>
          <w:sz w:val="24"/>
          <w:szCs w:val="24"/>
        </w:rPr>
        <w:t>,</w:t>
      </w:r>
      <w:r w:rsidR="00D06512">
        <w:rPr>
          <w:rFonts w:ascii="Arial" w:hAnsi="Arial" w:cs="Arial"/>
          <w:sz w:val="24"/>
          <w:szCs w:val="24"/>
        </w:rPr>
        <w:t xml:space="preserve"> så skal den omsluttende </w:t>
      </w:r>
      <w:r w:rsidR="007F1E9C">
        <w:rPr>
          <w:rFonts w:ascii="Arial" w:hAnsi="Arial" w:cs="Arial"/>
          <w:sz w:val="24"/>
          <w:szCs w:val="24"/>
        </w:rPr>
        <w:t xml:space="preserve">kontakt </w:t>
      </w:r>
      <w:r w:rsidR="00D06512">
        <w:rPr>
          <w:rFonts w:ascii="Arial" w:hAnsi="Arial" w:cs="Arial"/>
          <w:sz w:val="24"/>
          <w:szCs w:val="24"/>
        </w:rPr>
        <w:t xml:space="preserve">deles i to svarende til tiden før og efter </w:t>
      </w:r>
      <w:r w:rsidR="00C80E71">
        <w:rPr>
          <w:rFonts w:ascii="Arial" w:hAnsi="Arial" w:cs="Arial"/>
          <w:sz w:val="24"/>
          <w:szCs w:val="24"/>
        </w:rPr>
        <w:t xml:space="preserve">den </w:t>
      </w:r>
      <w:r w:rsidR="007F1E9C">
        <w:rPr>
          <w:rFonts w:ascii="Arial" w:hAnsi="Arial" w:cs="Arial"/>
          <w:sz w:val="24"/>
          <w:szCs w:val="24"/>
        </w:rPr>
        <w:t xml:space="preserve">kontakt </w:t>
      </w:r>
      <w:r w:rsidR="00C80E71">
        <w:rPr>
          <w:rFonts w:ascii="Arial" w:hAnsi="Arial" w:cs="Arial"/>
          <w:sz w:val="24"/>
          <w:szCs w:val="24"/>
        </w:rPr>
        <w:t>der ligger</w:t>
      </w:r>
      <w:r w:rsidR="00D06512">
        <w:rPr>
          <w:rFonts w:ascii="Arial" w:hAnsi="Arial" w:cs="Arial"/>
          <w:sz w:val="24"/>
          <w:szCs w:val="24"/>
        </w:rPr>
        <w:t xml:space="preserve"> inden i.</w:t>
      </w:r>
      <w:r w:rsidR="00C80E71">
        <w:rPr>
          <w:rFonts w:ascii="Arial" w:hAnsi="Arial" w:cs="Arial"/>
          <w:sz w:val="24"/>
          <w:szCs w:val="24"/>
        </w:rPr>
        <w:t xml:space="preserve"> </w:t>
      </w:r>
      <w:r w:rsidR="007F1E9C">
        <w:rPr>
          <w:rFonts w:ascii="Arial" w:hAnsi="Arial" w:cs="Arial"/>
          <w:sz w:val="24"/>
          <w:szCs w:val="24"/>
        </w:rPr>
        <w:t xml:space="preserve">Kontakten </w:t>
      </w:r>
      <w:r w:rsidR="00C80E71">
        <w:rPr>
          <w:rFonts w:ascii="Arial" w:hAnsi="Arial" w:cs="Arial"/>
          <w:sz w:val="24"/>
          <w:szCs w:val="24"/>
        </w:rPr>
        <w:t>der ligger inden i bevares.</w:t>
      </w:r>
    </w:p>
    <w:p w:rsidR="00D06512" w:rsidRDefault="00D06512" w:rsidP="00972950">
      <w:pPr>
        <w:spacing w:before="120" w:after="0"/>
        <w:rPr>
          <w:rFonts w:ascii="Arial" w:hAnsi="Arial" w:cs="Arial"/>
          <w:sz w:val="24"/>
          <w:szCs w:val="24"/>
        </w:rPr>
      </w:pPr>
      <w:r>
        <w:rPr>
          <w:rFonts w:ascii="Arial" w:hAnsi="Arial" w:cs="Arial"/>
          <w:sz w:val="24"/>
          <w:szCs w:val="24"/>
        </w:rPr>
        <w:t xml:space="preserve">Der kan forekomme </w:t>
      </w:r>
      <w:r w:rsidR="007F1E9C">
        <w:rPr>
          <w:rFonts w:ascii="Arial" w:hAnsi="Arial" w:cs="Arial"/>
          <w:sz w:val="24"/>
          <w:szCs w:val="24"/>
        </w:rPr>
        <w:t xml:space="preserve">kontakter </w:t>
      </w:r>
      <w:r>
        <w:rPr>
          <w:rFonts w:ascii="Arial" w:hAnsi="Arial" w:cs="Arial"/>
          <w:sz w:val="24"/>
          <w:szCs w:val="24"/>
        </w:rPr>
        <w:t xml:space="preserve">inden i </w:t>
      </w:r>
      <w:r w:rsidR="007F1E9C">
        <w:rPr>
          <w:rFonts w:ascii="Arial" w:hAnsi="Arial" w:cs="Arial"/>
          <w:sz w:val="24"/>
          <w:szCs w:val="24"/>
        </w:rPr>
        <w:t xml:space="preserve">kontakter </w:t>
      </w:r>
      <w:r>
        <w:rPr>
          <w:rFonts w:ascii="Arial" w:hAnsi="Arial" w:cs="Arial"/>
          <w:sz w:val="24"/>
          <w:szCs w:val="24"/>
        </w:rPr>
        <w:t xml:space="preserve">der </w:t>
      </w:r>
      <w:r w:rsidR="007F1E9C">
        <w:rPr>
          <w:rFonts w:ascii="Arial" w:hAnsi="Arial" w:cs="Arial"/>
          <w:sz w:val="24"/>
          <w:szCs w:val="24"/>
        </w:rPr>
        <w:t xml:space="preserve">igen </w:t>
      </w:r>
      <w:r>
        <w:rPr>
          <w:rFonts w:ascii="Arial" w:hAnsi="Arial" w:cs="Arial"/>
          <w:sz w:val="24"/>
          <w:szCs w:val="24"/>
        </w:rPr>
        <w:t>er inden i</w:t>
      </w:r>
      <w:r w:rsidR="007D4436">
        <w:rPr>
          <w:rFonts w:ascii="Arial" w:hAnsi="Arial" w:cs="Arial"/>
          <w:sz w:val="24"/>
          <w:szCs w:val="24"/>
        </w:rPr>
        <w:t xml:space="preserve"> en endnu længere </w:t>
      </w:r>
      <w:r w:rsidR="00C91721">
        <w:rPr>
          <w:rFonts w:ascii="Arial" w:hAnsi="Arial" w:cs="Arial"/>
          <w:sz w:val="24"/>
          <w:szCs w:val="24"/>
        </w:rPr>
        <w:t>kontakt</w:t>
      </w:r>
      <w:r>
        <w:rPr>
          <w:rFonts w:ascii="Arial" w:hAnsi="Arial" w:cs="Arial"/>
          <w:sz w:val="24"/>
          <w:szCs w:val="24"/>
        </w:rPr>
        <w:t>.</w:t>
      </w:r>
    </w:p>
    <w:p w:rsidR="007255C4" w:rsidRDefault="004F6D20" w:rsidP="00485B1A">
      <w:pPr>
        <w:spacing w:before="120" w:after="0"/>
        <w:rPr>
          <w:rFonts w:ascii="Arial" w:hAnsi="Arial" w:cs="Arial"/>
          <w:sz w:val="24"/>
          <w:szCs w:val="24"/>
        </w:rPr>
      </w:pPr>
      <w:r w:rsidRPr="00972950">
        <w:rPr>
          <w:rFonts w:ascii="Arial" w:hAnsi="Arial" w:cs="Arial"/>
          <w:noProof/>
          <w:sz w:val="24"/>
          <w:szCs w:val="24"/>
          <w:lang w:eastAsia="da-DK"/>
        </w:rPr>
        <mc:AlternateContent>
          <mc:Choice Requires="wpg">
            <w:drawing>
              <wp:anchor distT="0" distB="0" distL="114300" distR="114300" simplePos="0" relativeHeight="251643904" behindDoc="0" locked="0" layoutInCell="1" allowOverlap="1" wp14:anchorId="20FEEA5C" wp14:editId="11EB05BF">
                <wp:simplePos x="0" y="0"/>
                <wp:positionH relativeFrom="column">
                  <wp:posOffset>280035</wp:posOffset>
                </wp:positionH>
                <wp:positionV relativeFrom="paragraph">
                  <wp:posOffset>172085</wp:posOffset>
                </wp:positionV>
                <wp:extent cx="5495925" cy="1695450"/>
                <wp:effectExtent l="0" t="38100" r="0" b="0"/>
                <wp:wrapNone/>
                <wp:docPr id="312" name="Gruppe 312"/>
                <wp:cNvGraphicFramePr/>
                <a:graphic xmlns:a="http://schemas.openxmlformats.org/drawingml/2006/main">
                  <a:graphicData uri="http://schemas.microsoft.com/office/word/2010/wordprocessingGroup">
                    <wpg:wgp>
                      <wpg:cNvGrpSpPr/>
                      <wpg:grpSpPr>
                        <a:xfrm>
                          <a:off x="0" y="0"/>
                          <a:ext cx="5495925" cy="1695450"/>
                          <a:chOff x="0" y="0"/>
                          <a:chExt cx="4524375" cy="1171726"/>
                        </a:xfrm>
                      </wpg:grpSpPr>
                      <wps:wsp>
                        <wps:cNvPr id="288" name="Tekstfelt 2"/>
                        <wps:cNvSpPr txBox="1">
                          <a:spLocks noChangeArrowheads="1"/>
                        </wps:cNvSpPr>
                        <wps:spPr bwMode="auto">
                          <a:xfrm>
                            <a:off x="0" y="720746"/>
                            <a:ext cx="4524375" cy="450980"/>
                          </a:xfrm>
                          <a:prstGeom prst="rect">
                            <a:avLst/>
                          </a:prstGeom>
                          <a:noFill/>
                          <a:ln w="9525">
                            <a:noFill/>
                            <a:miter lim="800000"/>
                            <a:headEnd/>
                            <a:tailEnd/>
                          </a:ln>
                        </wps:spPr>
                        <wps:txbx>
                          <w:txbxContent>
                            <w:p w:rsidR="0075250D" w:rsidRDefault="0075250D" w:rsidP="00E664A3">
                              <w:r>
                                <w:t xml:space="preserve">For to kontakter for samme person på tværs af sygehus og afdeling hvor den ene ligger inden i den anden </w:t>
                              </w:r>
                              <w:ins w:id="116" w:author="Statens Serum Institut" w:date="2013-09-02T19:04:00Z">
                                <w:r w:rsidR="00B602F4">
                                  <w:t xml:space="preserve">(A&lt;C &amp; </w:t>
                                </w:r>
                              </w:ins>
                              <w:ins w:id="117" w:author="Statens Serum Institut" w:date="2013-09-02T19:06:00Z">
                                <w:r w:rsidR="00B602F4">
                                  <w:t>D</w:t>
                                </w:r>
                                <w:r w:rsidR="00B602F4">
                                  <w:rPr>
                                    <w:rFonts w:cstheme="minorHAnsi"/>
                                  </w:rPr>
                                  <w:t>≤</w:t>
                                </w:r>
                                <w:r w:rsidR="00B602F4">
                                  <w:t xml:space="preserve">B) </w:t>
                                </w:r>
                              </w:ins>
                              <w:r>
                                <w:t>splittes den omsluttende i to</w:t>
                              </w:r>
                              <w:ins w:id="118" w:author="Statens Serum Institut" w:date="2013-09-02T19:10:00Z">
                                <w:r w:rsidR="0033155B">
                                  <w:t>.</w:t>
                                </w:r>
                                <w:r w:rsidR="0033155B">
                                  <w:br/>
                                </w:r>
                                <w:r w:rsidR="004F6D20">
                                  <w:t>NB: Hvis D=B, så</w:t>
                                </w:r>
                              </w:ins>
                              <w:ins w:id="119" w:author="Statens Serum Institut" w:date="2013-09-02T19:11:00Z">
                                <w:r w:rsidR="004F6D20">
                                  <w:t xml:space="preserve"> </w:t>
                                </w:r>
                              </w:ins>
                              <w:ins w:id="120" w:author="Statens Serum Institut" w:date="2013-09-02T19:10:00Z">
                                <w:r w:rsidR="004F6D20">
                                  <w:t xml:space="preserve">vil </w:t>
                                </w:r>
                              </w:ins>
                              <w:ins w:id="121" w:author="Statens Serum Institut" w:date="2013-09-02T19:13:00Z">
                                <w:r w:rsidR="0042119C">
                                  <w:t>d</w:t>
                                </w:r>
                              </w:ins>
                              <w:ins w:id="122" w:author="Statens Serum Institut" w:date="2013-09-02T19:10:00Z">
                                <w:r w:rsidR="004F6D20">
                                  <w:t>en</w:t>
                                </w:r>
                              </w:ins>
                              <w:ins w:id="123" w:author="Statens Serum Institut" w:date="2013-09-02T19:11:00Z">
                                <w:r w:rsidR="004F6D20">
                                  <w:t xml:space="preserve"> seneste af de to omsluttende </w:t>
                                </w:r>
                              </w:ins>
                              <w:ins w:id="124" w:author="Statens Serum Institut" w:date="2013-09-02T19:13:00Z">
                                <w:r w:rsidR="0042119C">
                                  <w:t>have</w:t>
                                </w:r>
                              </w:ins>
                              <w:ins w:id="125" w:author="Statens Serum Institut" w:date="2013-09-02T19:11:00Z">
                                <w:r w:rsidR="004F6D20">
                                  <w:t xml:space="preserve"> 0-tid</w:t>
                                </w:r>
                              </w:ins>
                              <w:del w:id="126" w:author="Statens Serum Institut" w:date="2013-09-02T19:12:00Z">
                                <w:r w:rsidDel="004F6D20">
                                  <w:br/>
                                  <w:delText xml:space="preserve">  </w:delText>
                                </w:r>
                              </w:del>
                              <w:ins w:id="127" w:author="Statens Serum Institut" w:date="2013-09-02T19:15:00Z">
                                <w:r w:rsidR="0042119C">
                                  <w:t xml:space="preserve"> (ind-dato-tid=ud-dato-tid</w:t>
                                </w:r>
                                <w:r w:rsidR="00537A40">
                                  <w:t>)</w:t>
                                </w:r>
                              </w:ins>
                              <w:del w:id="128" w:author="Statens Serum Institut" w:date="2013-09-02T19:13:00Z">
                                <w:r w:rsidDel="0042119C">
                                  <w:delText xml:space="preserve">                                                                </w:delText>
                                </w:r>
                              </w:del>
                              <w:del w:id="129" w:author="Statens Serum Institut" w:date="2013-09-02T19:09:00Z">
                                <w:r w:rsidDel="0033155B">
                                  <w:delText xml:space="preserve">  </w:delText>
                                </w:r>
                              </w:del>
                              <w:del w:id="130" w:author="Statens Serum Institut" w:date="2013-09-02T19:13:00Z">
                                <w:r w:rsidDel="0042119C">
                                  <w:delText xml:space="preserve">             </w:delText>
                                </w:r>
                              </w:del>
                              <w:del w:id="131" w:author="Statens Serum Institut" w:date="2013-09-02T19:09:00Z">
                                <w:r w:rsidDel="0033155B">
                                  <w:delText>– behold kun en</w:delText>
                                </w:r>
                              </w:del>
                            </w:p>
                          </w:txbxContent>
                        </wps:txbx>
                        <wps:bodyPr rot="0" vert="horz" wrap="square" lIns="91440" tIns="45720" rIns="91440" bIns="45720" anchor="t" anchorCtr="0">
                          <a:noAutofit/>
                        </wps:bodyPr>
                      </wps:wsp>
                      <wps:wsp>
                        <wps:cNvPr id="30" name="Lige forbindelse 30"/>
                        <wps:cNvCnPr/>
                        <wps:spPr>
                          <a:xfrm>
                            <a:off x="85725" y="0"/>
                            <a:ext cx="4343400"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31" name="Lige forbindelse 31"/>
                        <wps:cNvCnPr/>
                        <wps:spPr>
                          <a:xfrm>
                            <a:off x="1571625" y="123825"/>
                            <a:ext cx="1590675" cy="0"/>
                          </a:xfrm>
                          <a:prstGeom prst="line">
                            <a:avLst/>
                          </a:prstGeom>
                          <a:ln>
                            <a:prstDash val="solid"/>
                            <a:headEnd type="oval"/>
                            <a:tailEnd type="oval"/>
                          </a:ln>
                        </wps:spPr>
                        <wps:style>
                          <a:lnRef idx="1">
                            <a:schemeClr val="dk1"/>
                          </a:lnRef>
                          <a:fillRef idx="0">
                            <a:schemeClr val="dk1"/>
                          </a:fillRef>
                          <a:effectRef idx="0">
                            <a:schemeClr val="dk1"/>
                          </a:effectRef>
                          <a:fontRef idx="minor">
                            <a:schemeClr val="tx1"/>
                          </a:fontRef>
                        </wps:style>
                        <wps:bodyPr/>
                      </wps:wsp>
                      <wps:wsp>
                        <wps:cNvPr id="291" name="Lige forbindelse 291"/>
                        <wps:cNvCnPr/>
                        <wps:spPr>
                          <a:xfrm>
                            <a:off x="85725" y="514350"/>
                            <a:ext cx="1485900"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292" name="Lige forbindelse 292"/>
                        <wps:cNvCnPr/>
                        <wps:spPr>
                          <a:xfrm>
                            <a:off x="1571625" y="638175"/>
                            <a:ext cx="1590675" cy="0"/>
                          </a:xfrm>
                          <a:prstGeom prst="line">
                            <a:avLst/>
                          </a:prstGeom>
                          <a:ln>
                            <a:prstDash val="solid"/>
                            <a:headEnd type="oval"/>
                            <a:tailEnd type="oval"/>
                          </a:ln>
                        </wps:spPr>
                        <wps:style>
                          <a:lnRef idx="1">
                            <a:schemeClr val="dk1"/>
                          </a:lnRef>
                          <a:fillRef idx="0">
                            <a:schemeClr val="dk1"/>
                          </a:fillRef>
                          <a:effectRef idx="0">
                            <a:schemeClr val="dk1"/>
                          </a:effectRef>
                          <a:fontRef idx="minor">
                            <a:schemeClr val="tx1"/>
                          </a:fontRef>
                        </wps:style>
                        <wps:bodyPr/>
                      </wps:wsp>
                      <wps:wsp>
                        <wps:cNvPr id="293" name="Lige forbindelse 293"/>
                        <wps:cNvCnPr/>
                        <wps:spPr>
                          <a:xfrm>
                            <a:off x="3162300" y="514350"/>
                            <a:ext cx="1266825"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295" name="Nedadgående pil 295"/>
                        <wps:cNvSpPr/>
                        <wps:spPr>
                          <a:xfrm>
                            <a:off x="2247900" y="257175"/>
                            <a:ext cx="45719"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312" o:spid="_x0000_s1054" style="position:absolute;margin-left:22.05pt;margin-top:13.55pt;width:432.75pt;height:133.5pt;z-index:251643904;mso-width-relative:margin;mso-height-relative:margin" coordsize="45243,1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">
                <v:shape id="_x0000_s1055" type="#_x0000_t202" style="position:absolute;top:7207;width:45243;height:4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75250D" w:rsidRDefault="0075250D" w:rsidP="00E664A3">
                        <w:r>
                          <w:t xml:space="preserve">For to kontakter for samme person på tværs af sygehus og afdeling hvor den ene ligger inden i den anden </w:t>
                        </w:r>
                        <w:ins w:id="132" w:author="Statens Serum Institut" w:date="2013-09-02T19:04:00Z">
                          <w:r w:rsidR="00B602F4">
                            <w:t xml:space="preserve">(A&lt;C &amp; </w:t>
                          </w:r>
                        </w:ins>
                        <w:ins w:id="133" w:author="Statens Serum Institut" w:date="2013-09-02T19:06:00Z">
                          <w:r w:rsidR="00B602F4">
                            <w:t>D</w:t>
                          </w:r>
                          <w:r w:rsidR="00B602F4">
                            <w:rPr>
                              <w:rFonts w:cstheme="minorHAnsi"/>
                            </w:rPr>
                            <w:t>≤</w:t>
                          </w:r>
                          <w:r w:rsidR="00B602F4">
                            <w:t xml:space="preserve">B) </w:t>
                          </w:r>
                        </w:ins>
                        <w:r>
                          <w:t>splittes den omsluttende i to</w:t>
                        </w:r>
                        <w:ins w:id="134" w:author="Statens Serum Institut" w:date="2013-09-02T19:10:00Z">
                          <w:r w:rsidR="0033155B">
                            <w:t>.</w:t>
                          </w:r>
                          <w:r w:rsidR="0033155B">
                            <w:br/>
                          </w:r>
                          <w:r w:rsidR="004F6D20">
                            <w:t>NB: Hvis D=B, så</w:t>
                          </w:r>
                        </w:ins>
                        <w:ins w:id="135" w:author="Statens Serum Institut" w:date="2013-09-02T19:11:00Z">
                          <w:r w:rsidR="004F6D20">
                            <w:t xml:space="preserve"> </w:t>
                          </w:r>
                        </w:ins>
                        <w:ins w:id="136" w:author="Statens Serum Institut" w:date="2013-09-02T19:10:00Z">
                          <w:r w:rsidR="004F6D20">
                            <w:t xml:space="preserve">vil </w:t>
                          </w:r>
                        </w:ins>
                        <w:ins w:id="137" w:author="Statens Serum Institut" w:date="2013-09-02T19:13:00Z">
                          <w:r w:rsidR="0042119C">
                            <w:t>d</w:t>
                          </w:r>
                        </w:ins>
                        <w:ins w:id="138" w:author="Statens Serum Institut" w:date="2013-09-02T19:10:00Z">
                          <w:r w:rsidR="004F6D20">
                            <w:t>en</w:t>
                          </w:r>
                        </w:ins>
                        <w:ins w:id="139" w:author="Statens Serum Institut" w:date="2013-09-02T19:11:00Z">
                          <w:r w:rsidR="004F6D20">
                            <w:t xml:space="preserve"> seneste af de to omsluttende </w:t>
                          </w:r>
                        </w:ins>
                        <w:ins w:id="140" w:author="Statens Serum Institut" w:date="2013-09-02T19:13:00Z">
                          <w:r w:rsidR="0042119C">
                            <w:t>have</w:t>
                          </w:r>
                        </w:ins>
                        <w:ins w:id="141" w:author="Statens Serum Institut" w:date="2013-09-02T19:11:00Z">
                          <w:r w:rsidR="004F6D20">
                            <w:t xml:space="preserve"> 0-tid</w:t>
                          </w:r>
                        </w:ins>
                        <w:del w:id="142" w:author="Statens Serum Institut" w:date="2013-09-02T19:12:00Z">
                          <w:r w:rsidDel="004F6D20">
                            <w:br/>
                            <w:delText xml:space="preserve">  </w:delText>
                          </w:r>
                        </w:del>
                        <w:ins w:id="143" w:author="Statens Serum Institut" w:date="2013-09-02T19:15:00Z">
                          <w:r w:rsidR="0042119C">
                            <w:t xml:space="preserve"> (ind-dato-tid=ud-dato-tid</w:t>
                          </w:r>
                          <w:r w:rsidR="00537A40">
                            <w:t>)</w:t>
                          </w:r>
                        </w:ins>
                        <w:del w:id="144" w:author="Statens Serum Institut" w:date="2013-09-02T19:13:00Z">
                          <w:r w:rsidDel="0042119C">
                            <w:delText xml:space="preserve">                                                                </w:delText>
                          </w:r>
                        </w:del>
                        <w:del w:id="145" w:author="Statens Serum Institut" w:date="2013-09-02T19:09:00Z">
                          <w:r w:rsidDel="0033155B">
                            <w:delText xml:space="preserve">  </w:delText>
                          </w:r>
                        </w:del>
                        <w:del w:id="146" w:author="Statens Serum Institut" w:date="2013-09-02T19:13:00Z">
                          <w:r w:rsidDel="0042119C">
                            <w:delText xml:space="preserve">             </w:delText>
                          </w:r>
                        </w:del>
                        <w:del w:id="147" w:author="Statens Serum Institut" w:date="2013-09-02T19:09:00Z">
                          <w:r w:rsidDel="0033155B">
                            <w:delText>– behold kun en</w:delText>
                          </w:r>
                        </w:del>
                      </w:p>
                    </w:txbxContent>
                  </v:textbox>
                </v:shape>
                <v:line id="Lige forbindelse 30" o:spid="_x0000_s1056" style="position:absolute;visibility:visible;mso-wrap-style:square" from="857,0" to="442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Eor8IAAADbAAAADwAAAGRycy9kb3ducmV2LnhtbERPXWvCMBR9F/wP4Qp7GZq6zTlqU5HB&#10;QBAmdsJeL821qTY3pclst19vHgY+Hs53th5sI67U+dqxgvksAUFcOl1zpeD49TF9A+EDssbGMSn4&#10;JQ/rfDzKMNWu5wNdi1CJGMI+RQUmhDaV0peGLPqZa4kjd3KdxRBhV0ndYR/DbSOfkuRVWqw5Nhhs&#10;6d1QeSl+rILHl+Viv/1eWtuzPjel+dz9JaTUw2TYrEAEGsJd/O/eagXPcX38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vEor8IAAADbAAAADwAAAAAAAAAAAAAA&#10;AAChAgAAZHJzL2Rvd25yZXYueG1sUEsFBgAAAAAEAAQA+QAAAJADAAAAAA==&#10;" strokecolor="black [3040]">
                  <v:stroke startarrow="oval" endarrow="oval"/>
                </v:line>
                <v:line id="Lige forbindelse 31" o:spid="_x0000_s1057" style="position:absolute;visibility:visible;mso-wrap-style:square" from="15716,1238" to="31623,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2NNMQAAADbAAAADwAAAGRycy9kb3ducmV2LnhtbESPQWsCMRSE74L/ITzBi9Ss2mpZjSKC&#10;IBSUaqHXx+a52Xbzsmyiu/bXm4LgcZiZb5jFqrWluFLtC8cKRsMEBHHmdMG5gq/T9uUdhA/IGkvH&#10;pOBGHlbLbmeBqXYNf9L1GHIRIexTVGBCqFIpfWbIoh+6ijh6Z1dbDFHWudQ1NhFuSzlOkqm0WHBc&#10;MFjRxlD2e7xYBYPX2dth9z2ztmH9U2Zm//GXkFL9XruegwjUhmf40d5pBZMR/H+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vY00xAAAANsAAAAPAAAAAAAAAAAA&#10;AAAAAKECAABkcnMvZG93bnJldi54bWxQSwUGAAAAAAQABAD5AAAAkgMAAAAA&#10;" strokecolor="black [3040]">
                  <v:stroke startarrow="oval" endarrow="oval"/>
                </v:line>
                <v:line id="Lige forbindelse 291" o:spid="_x0000_s1058" style="position:absolute;visibility:visible;mso-wrap-style:square" from="857,5143" to="15716,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ytZcUAAADcAAAADwAAAGRycy9kb3ducmV2LnhtbESPW2sCMRSE3wv9D+EUfCmaVbx1a5Qi&#10;CIKgeAFfD5vTzbabk2UT3dVfb4RCH4eZ+YaZLVpbiivVvnCsoN9LQBBnThecKzgdV90pCB+QNZaO&#10;ScGNPCzmry8zTLVreE/XQ8hFhLBPUYEJoUql9Jkhi77nKuLofbvaYoiyzqWusYlwW8pBkoylxYLj&#10;gsGKloay38PFKngfTka79XlibcP6p8zMdnNPSKnOW/v1CSJQG/7Df+21VjD46MPzTDwCc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ytZcUAAADcAAAADwAAAAAAAAAA&#10;AAAAAAChAgAAZHJzL2Rvd25yZXYueG1sUEsFBgAAAAAEAAQA+QAAAJMDAAAAAA==&#10;" strokecolor="black [3040]">
                  <v:stroke startarrow="oval" endarrow="oval"/>
                </v:line>
                <v:line id="Lige forbindelse 292" o:spid="_x0000_s1059" style="position:absolute;visibility:visible;mso-wrap-style:square" from="15716,6381" to="31623,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4zEsUAAADcAAAADwAAAGRycy9kb3ducmV2LnhtbESPQWvCQBSE74L/YXlCL6Kbhlo1ukop&#10;CEKhUhW8PrLPbNrs25BdTdpf3xUEj8PMfMMs152txJUaXzpW8DxOQBDnTpdcKDgeNqMZCB+QNVaO&#10;ScEveViv+r0lZtq1/EXXfShEhLDPUIEJoc6k9Lkhi37sauLonV1jMUTZFFI32Ea4rWSaJK/SYslx&#10;wWBN74byn/3FKhi+TCe77Wlqbcv6u8rN58dfQko9Dbq3BYhAXXiE7+2tVpDOU7idiUdAr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4zEsUAAADcAAAADwAAAAAAAAAA&#10;AAAAAAChAgAAZHJzL2Rvd25yZXYueG1sUEsFBgAAAAAEAAQA+QAAAJMDAAAAAA==&#10;" strokecolor="black [3040]">
                  <v:stroke startarrow="oval" endarrow="oval"/>
                </v:line>
                <v:line id="Lige forbindelse 293" o:spid="_x0000_s1060" style="position:absolute;visibility:visible;mso-wrap-style:square" from="31623,5143" to="44291,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KWicYAAADcAAAADwAAAGRycy9kb3ducmV2LnhtbESP3WrCQBSE7wXfYTlCb0Q39bdNXaUU&#10;BKGgGIXeHrKn2bTZsyG7NWmfvisIXg4z8w2z2nS2EhdqfOlYweM4AUGcO11yoeB82o6eQPiArLFy&#10;TAp+ycNm3e+tMNWu5SNdslCICGGfogITQp1K6XNDFv3Y1cTR+3SNxRBlU0jdYBvhtpKTJFlIiyXH&#10;BYM1vRnKv7Mfq2A4W84Pu4+ltS3rryo3+/e/hJR6GHSvLyACdeEevrV3WsHkeQrXM/EIy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ylonGAAAA3AAAAA8AAAAAAAAA&#10;AAAAAAAAoQIAAGRycy9kb3ducmV2LnhtbFBLBQYAAAAABAAEAPkAAACUAwAAAAA=&#10;" strokecolor="black [3040]">
                  <v:stroke startarrow="oval" endarrow="oval"/>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Nedadgående pil 295" o:spid="_x0000_s1061" type="#_x0000_t67" style="position:absolute;left:22479;top:2571;width:4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9OMUA&#10;AADcAAAADwAAAGRycy9kb3ducmV2LnhtbESP0WrCQBRE3wv+w3IFX0rdGFBi6ipiKfRFRNsPuMle&#10;k+Du3ZBdY+zXu0Khj8PMnGFWm8Ea0VPnG8cKZtMEBHHpdMOVgp/vz7cMhA/IGo1jUnAnD5v16GWF&#10;uXY3PlJ/CpWIEPY5KqhDaHMpfVmTRT91LXH0zq6zGKLsKqk7vEW4NTJNkoW02HBcqLGlXU3l5XS1&#10;Cor+t9iHj/lx+boo5CE1WWaSTKnJeNi+gwg0hP/wX/tLK0iXc3ieiU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D04xQAAANwAAAAPAAAAAAAAAAAAAAAAAJgCAABkcnMv&#10;ZG93bnJldi54bWxQSwUGAAAAAAQABAD1AAAAigMAAAAA&#10;" adj="17280" fillcolor="#4f81bd [3204]" strokecolor="#243f60 [1604]" strokeweight="2pt"/>
              </v:group>
            </w:pict>
          </mc:Fallback>
        </mc:AlternateContent>
      </w:r>
    </w:p>
    <w:p w:rsidR="007255C4" w:rsidRDefault="00B602F4" w:rsidP="00485B1A">
      <w:pPr>
        <w:spacing w:before="120" w:after="0"/>
        <w:rPr>
          <w:rFonts w:ascii="Arial" w:hAnsi="Arial" w:cs="Arial"/>
          <w:sz w:val="24"/>
          <w:szCs w:val="24"/>
        </w:rPr>
      </w:pPr>
      <w:ins w:id="148" w:author="Statens Serum Institut" w:date="2013-09-02T19:04:00Z">
        <w:r>
          <w:rPr>
            <w:rFonts w:ascii="Arial" w:hAnsi="Arial" w:cs="Arial"/>
            <w:noProof/>
            <w:sz w:val="24"/>
            <w:szCs w:val="24"/>
            <w:lang w:eastAsia="da-DK"/>
            <w:rPrChange w:id="149">
              <w:rPr>
                <w:noProof/>
                <w:lang w:eastAsia="da-DK"/>
              </w:rPr>
            </w:rPrChange>
          </w:rPr>
          <mc:AlternateContent>
            <mc:Choice Requires="wps">
              <w:drawing>
                <wp:anchor distT="0" distB="0" distL="114300" distR="114300" simplePos="0" relativeHeight="251814912" behindDoc="0" locked="0" layoutInCell="1" allowOverlap="1" wp14:anchorId="39314463" wp14:editId="5EFAC10A">
                  <wp:simplePos x="0" y="0"/>
                  <wp:positionH relativeFrom="column">
                    <wp:posOffset>3442335</wp:posOffset>
                  </wp:positionH>
                  <wp:positionV relativeFrom="paragraph">
                    <wp:posOffset>175895</wp:posOffset>
                  </wp:positionV>
                  <wp:extent cx="285750" cy="228600"/>
                  <wp:effectExtent l="0" t="0" r="0" b="0"/>
                  <wp:wrapNone/>
                  <wp:docPr id="33" name="Tekstboks 33"/>
                  <wp:cNvGraphicFramePr/>
                  <a:graphic xmlns:a="http://schemas.openxmlformats.org/drawingml/2006/main">
                    <a:graphicData uri="http://schemas.microsoft.com/office/word/2010/wordprocessingShape">
                      <wps:wsp>
                        <wps:cNvSpPr txBox="1"/>
                        <wps:spPr>
                          <a:xfrm>
                            <a:off x="0" y="0"/>
                            <a:ext cx="285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F4" w:rsidRDefault="00B602F4" w:rsidP="00B602F4">
                              <w:ins w:id="150" w:author="Statens Serum Institut" w:date="2013-09-02T19:04:00Z">
                                <w:r>
                                  <w:t>D</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33" o:spid="_x0000_s1062" type="#_x0000_t202" style="position:absolute;margin-left:271.05pt;margin-top:13.85pt;width:22.5pt;height:18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" filled="f" stroked="f" strokeweight=".5pt">
                  <v:textbox>
                    <w:txbxContent>
                      <w:p w:rsidR="00B602F4" w:rsidRDefault="00B602F4" w:rsidP="00B602F4">
                        <w:ins w:id="151" w:author="Statens Serum Institut" w:date="2013-09-02T19:04:00Z">
                          <w:r>
                            <w:t>D</w:t>
                          </w:r>
                        </w:ins>
                      </w:p>
                    </w:txbxContent>
                  </v:textbox>
                </v:shape>
              </w:pict>
            </mc:Fallback>
          </mc:AlternateContent>
        </w:r>
        <w:r>
          <w:rPr>
            <w:rFonts w:ascii="Arial" w:hAnsi="Arial" w:cs="Arial"/>
            <w:noProof/>
            <w:sz w:val="24"/>
            <w:szCs w:val="24"/>
            <w:lang w:eastAsia="da-DK"/>
            <w:rPrChange w:id="152">
              <w:rPr>
                <w:noProof/>
                <w:lang w:eastAsia="da-DK"/>
              </w:rPr>
            </w:rPrChange>
          </w:rPr>
          <mc:AlternateContent>
            <mc:Choice Requires="wps">
              <w:drawing>
                <wp:anchor distT="0" distB="0" distL="114300" distR="114300" simplePos="0" relativeHeight="251812864" behindDoc="0" locked="0" layoutInCell="1" allowOverlap="1" wp14:anchorId="071A84D6" wp14:editId="49E585B7">
                  <wp:simplePos x="0" y="0"/>
                  <wp:positionH relativeFrom="column">
                    <wp:posOffset>1565910</wp:posOffset>
                  </wp:positionH>
                  <wp:positionV relativeFrom="paragraph">
                    <wp:posOffset>166370</wp:posOffset>
                  </wp:positionV>
                  <wp:extent cx="285750" cy="2286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285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F4" w:rsidRDefault="00B602F4" w:rsidP="00B602F4">
                              <w:ins w:id="153" w:author="Statens Serum Institut" w:date="2013-09-02T19:04:00Z">
                                <w:r>
                                  <w:t>C</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10" o:spid="_x0000_s1063" type="#_x0000_t202" style="position:absolute;margin-left:123.3pt;margin-top:13.1pt;width:22.5pt;height: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" filled="f" stroked="f" strokeweight=".5pt">
                  <v:textbox>
                    <w:txbxContent>
                      <w:p w:rsidR="00B602F4" w:rsidRDefault="00B602F4" w:rsidP="00B602F4">
                        <w:ins w:id="154" w:author="Statens Serum Institut" w:date="2013-09-02T19:04:00Z">
                          <w:r>
                            <w:t>C</w:t>
                          </w:r>
                        </w:ins>
                      </w:p>
                    </w:txbxContent>
                  </v:textbox>
                </v:shape>
              </w:pict>
            </mc:Fallback>
          </mc:AlternateContent>
        </w:r>
      </w:ins>
      <w:ins w:id="155" w:author="Statens Serum Institut" w:date="2013-09-02T19:03:00Z">
        <w:r w:rsidR="00162E65">
          <w:rPr>
            <w:rFonts w:ascii="Arial" w:hAnsi="Arial" w:cs="Arial"/>
            <w:noProof/>
            <w:sz w:val="24"/>
            <w:szCs w:val="24"/>
            <w:lang w:eastAsia="da-DK"/>
            <w:rPrChange w:id="156">
              <w:rPr>
                <w:noProof/>
                <w:lang w:eastAsia="da-DK"/>
              </w:rPr>
            </w:rPrChange>
          </w:rPr>
          <mc:AlternateContent>
            <mc:Choice Requires="wps">
              <w:drawing>
                <wp:anchor distT="0" distB="0" distL="114300" distR="114300" simplePos="0" relativeHeight="251810816" behindDoc="0" locked="0" layoutInCell="1" allowOverlap="1" wp14:anchorId="657B2D4A" wp14:editId="4B7B1196">
                  <wp:simplePos x="0" y="0"/>
                  <wp:positionH relativeFrom="column">
                    <wp:posOffset>4709160</wp:posOffset>
                  </wp:positionH>
                  <wp:positionV relativeFrom="paragraph">
                    <wp:posOffset>33020</wp:posOffset>
                  </wp:positionV>
                  <wp:extent cx="285750" cy="228600"/>
                  <wp:effectExtent l="0" t="0" r="0" b="0"/>
                  <wp:wrapNone/>
                  <wp:docPr id="9" name="Tekstboks 9"/>
                  <wp:cNvGraphicFramePr/>
                  <a:graphic xmlns:a="http://schemas.openxmlformats.org/drawingml/2006/main">
                    <a:graphicData uri="http://schemas.microsoft.com/office/word/2010/wordprocessingShape">
                      <wps:wsp>
                        <wps:cNvSpPr txBox="1"/>
                        <wps:spPr>
                          <a:xfrm>
                            <a:off x="0" y="0"/>
                            <a:ext cx="285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E65" w:rsidRDefault="00162E65" w:rsidP="00162E65">
                              <w:ins w:id="157" w:author="Statens Serum Institut" w:date="2013-09-02T19:03:00Z">
                                <w:r>
                                  <w:t>B</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9" o:spid="_x0000_s1064" type="#_x0000_t202" style="position:absolute;margin-left:370.8pt;margin-top:2.6pt;width:22.5pt;height: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" filled="f" stroked="f" strokeweight=".5pt">
                  <v:textbox>
                    <w:txbxContent>
                      <w:p w:rsidR="00162E65" w:rsidRDefault="00162E65" w:rsidP="00162E65">
                        <w:ins w:id="158" w:author="Statens Serum Institut" w:date="2013-09-02T19:03:00Z">
                          <w:r>
                            <w:t>B</w:t>
                          </w:r>
                        </w:ins>
                      </w:p>
                    </w:txbxContent>
                  </v:textbox>
                </v:shape>
              </w:pict>
            </mc:Fallback>
          </mc:AlternateContent>
        </w:r>
        <w:r w:rsidR="00162E65">
          <w:rPr>
            <w:rFonts w:ascii="Arial" w:hAnsi="Arial" w:cs="Arial"/>
            <w:noProof/>
            <w:sz w:val="24"/>
            <w:szCs w:val="24"/>
            <w:lang w:eastAsia="da-DK"/>
            <w:rPrChange w:id="159">
              <w:rPr>
                <w:noProof/>
                <w:lang w:eastAsia="da-DK"/>
              </w:rPr>
            </w:rPrChange>
          </w:rPr>
          <mc:AlternateContent>
            <mc:Choice Requires="wps">
              <w:drawing>
                <wp:anchor distT="0" distB="0" distL="114300" distR="114300" simplePos="0" relativeHeight="251808768" behindDoc="0" locked="0" layoutInCell="1" allowOverlap="1" wp14:anchorId="40F86B67" wp14:editId="0E595F2C">
                  <wp:simplePos x="0" y="0"/>
                  <wp:positionH relativeFrom="column">
                    <wp:posOffset>137160</wp:posOffset>
                  </wp:positionH>
                  <wp:positionV relativeFrom="paragraph">
                    <wp:posOffset>13970</wp:posOffset>
                  </wp:positionV>
                  <wp:extent cx="285750" cy="228600"/>
                  <wp:effectExtent l="0" t="0" r="0" b="0"/>
                  <wp:wrapNone/>
                  <wp:docPr id="7" name="Tekstboks 7"/>
                  <wp:cNvGraphicFramePr/>
                  <a:graphic xmlns:a="http://schemas.openxmlformats.org/drawingml/2006/main">
                    <a:graphicData uri="http://schemas.microsoft.com/office/word/2010/wordprocessingShape">
                      <wps:wsp>
                        <wps:cNvSpPr txBox="1"/>
                        <wps:spPr>
                          <a:xfrm>
                            <a:off x="0" y="0"/>
                            <a:ext cx="2857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E65" w:rsidRDefault="00162E65" w:rsidP="00162E65">
                              <w:ins w:id="160" w:author="Statens Serum Institut" w:date="2013-09-02T12:33:00Z">
                                <w:r>
                                  <w: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7" o:spid="_x0000_s1065" type="#_x0000_t202" style="position:absolute;margin-left:10.8pt;margin-top:1.1pt;width:22.5pt;height:1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" filled="f" stroked="f" strokeweight=".5pt">
                  <v:textbox>
                    <w:txbxContent>
                      <w:p w:rsidR="00162E65" w:rsidRDefault="00162E65" w:rsidP="00162E65">
                        <w:ins w:id="161" w:author="Statens Serum Institut" w:date="2013-09-02T12:33:00Z">
                          <w:r>
                            <w:t>A</w:t>
                          </w:r>
                        </w:ins>
                      </w:p>
                    </w:txbxContent>
                  </v:textbox>
                </v:shape>
              </w:pict>
            </mc:Fallback>
          </mc:AlternateContent>
        </w:r>
      </w:ins>
    </w:p>
    <w:p w:rsidR="007255C4" w:rsidRDefault="007255C4" w:rsidP="00485B1A">
      <w:pPr>
        <w:spacing w:before="120" w:after="0"/>
        <w:rPr>
          <w:rFonts w:ascii="Arial" w:hAnsi="Arial" w:cs="Arial"/>
          <w:sz w:val="24"/>
          <w:szCs w:val="24"/>
        </w:rPr>
      </w:pPr>
    </w:p>
    <w:p w:rsidR="007255C4" w:rsidDel="00C26EA8" w:rsidRDefault="007255C4" w:rsidP="00485B1A">
      <w:pPr>
        <w:spacing w:before="120" w:after="0"/>
        <w:rPr>
          <w:del w:id="162" w:author="Statens Serum Institut" w:date="2013-09-02T19:25:00Z"/>
          <w:rFonts w:ascii="Arial" w:hAnsi="Arial" w:cs="Arial"/>
          <w:sz w:val="24"/>
          <w:szCs w:val="24"/>
        </w:rPr>
      </w:pPr>
    </w:p>
    <w:p w:rsidR="007255C4" w:rsidDel="00C26EA8" w:rsidRDefault="007255C4" w:rsidP="00485B1A">
      <w:pPr>
        <w:spacing w:before="120" w:after="0"/>
        <w:rPr>
          <w:del w:id="163" w:author="Statens Serum Institut" w:date="2013-09-02T19:25:00Z"/>
          <w:rFonts w:ascii="Arial" w:hAnsi="Arial" w:cs="Arial"/>
          <w:sz w:val="24"/>
          <w:szCs w:val="24"/>
        </w:rPr>
      </w:pPr>
    </w:p>
    <w:p w:rsidR="007F288C" w:rsidDel="00C26EA8" w:rsidRDefault="007F288C" w:rsidP="00485B1A">
      <w:pPr>
        <w:spacing w:before="120" w:after="0"/>
        <w:rPr>
          <w:del w:id="164" w:author="Statens Serum Institut" w:date="2013-09-02T19:25:00Z"/>
          <w:rFonts w:ascii="Arial" w:hAnsi="Arial" w:cs="Arial"/>
          <w:b/>
          <w:sz w:val="24"/>
          <w:szCs w:val="24"/>
        </w:rPr>
      </w:pPr>
    </w:p>
    <w:p w:rsidR="00DE069B" w:rsidDel="00C26EA8" w:rsidRDefault="00DE069B" w:rsidP="00485B1A">
      <w:pPr>
        <w:spacing w:before="120" w:after="0"/>
        <w:rPr>
          <w:del w:id="165" w:author="Statens Serum Institut" w:date="2013-09-02T19:25:00Z"/>
          <w:rFonts w:ascii="Arial" w:hAnsi="Arial" w:cs="Arial"/>
          <w:b/>
          <w:sz w:val="24"/>
          <w:szCs w:val="24"/>
        </w:rPr>
      </w:pPr>
    </w:p>
    <w:p w:rsidR="00D6017C" w:rsidRPr="00E54F55" w:rsidRDefault="00EE6082" w:rsidP="00972950">
      <w:pPr>
        <w:spacing w:before="120" w:after="0"/>
        <w:rPr>
          <w:rFonts w:ascii="Arial" w:hAnsi="Arial" w:cs="Arial"/>
          <w:sz w:val="24"/>
          <w:szCs w:val="24"/>
        </w:rPr>
      </w:pPr>
      <w:r w:rsidRPr="00997D8E">
        <w:rPr>
          <w:rFonts w:ascii="Arial" w:hAnsi="Arial" w:cs="Arial"/>
          <w:sz w:val="24"/>
          <w:szCs w:val="24"/>
        </w:rPr>
        <w:t>1</w:t>
      </w:r>
      <w:r w:rsidR="00997D8E">
        <w:rPr>
          <w:rFonts w:ascii="Arial" w:hAnsi="Arial" w:cs="Arial"/>
          <w:sz w:val="24"/>
          <w:szCs w:val="24"/>
        </w:rPr>
        <w:t>3</w:t>
      </w:r>
      <w:r w:rsidR="0037779E" w:rsidRPr="00997D8E">
        <w:rPr>
          <w:rFonts w:ascii="Arial" w:hAnsi="Arial" w:cs="Arial"/>
          <w:sz w:val="24"/>
          <w:szCs w:val="24"/>
        </w:rPr>
        <w:t>)</w:t>
      </w:r>
      <w:r w:rsidR="0037779E" w:rsidRPr="0037779E">
        <w:rPr>
          <w:rFonts w:ascii="Arial" w:hAnsi="Arial" w:cs="Arial"/>
          <w:sz w:val="24"/>
          <w:szCs w:val="24"/>
        </w:rPr>
        <w:t xml:space="preserve"> </w:t>
      </w:r>
      <w:r w:rsidR="00D6017C" w:rsidRPr="00562E68">
        <w:rPr>
          <w:rFonts w:ascii="Arial" w:hAnsi="Arial" w:cs="Arial"/>
          <w:sz w:val="24"/>
          <w:szCs w:val="24"/>
          <w:u w:val="single"/>
        </w:rPr>
        <w:t xml:space="preserve">Luk </w:t>
      </w:r>
      <w:r w:rsidR="00FE08FF" w:rsidRPr="00562E68">
        <w:rPr>
          <w:rFonts w:ascii="Arial" w:hAnsi="Arial" w:cs="Arial"/>
          <w:sz w:val="24"/>
          <w:szCs w:val="24"/>
          <w:u w:val="single"/>
        </w:rPr>
        <w:t>mellemrum</w:t>
      </w:r>
      <w:r w:rsidR="00C91721">
        <w:rPr>
          <w:rFonts w:ascii="Arial" w:hAnsi="Arial" w:cs="Arial"/>
          <w:sz w:val="24"/>
          <w:szCs w:val="24"/>
          <w:u w:val="single"/>
        </w:rPr>
        <w:t xml:space="preserve"> </w:t>
      </w:r>
      <w:r w:rsidR="003C43F7">
        <w:rPr>
          <w:rFonts w:ascii="Arial" w:hAnsi="Arial" w:cs="Arial"/>
          <w:sz w:val="24"/>
          <w:szCs w:val="24"/>
          <w:u w:val="single"/>
        </w:rPr>
        <w:t>mellem sammenhængende kontakter</w:t>
      </w:r>
      <w:r w:rsidR="00A02744">
        <w:rPr>
          <w:rFonts w:ascii="Arial" w:hAnsi="Arial" w:cs="Arial"/>
          <w:sz w:val="24"/>
          <w:szCs w:val="24"/>
          <w:u w:val="single"/>
        </w:rPr>
        <w:t xml:space="preserve"> (heldøgn)</w:t>
      </w:r>
    </w:p>
    <w:p w:rsidR="00053160" w:rsidRDefault="00E54F55" w:rsidP="00972950">
      <w:pPr>
        <w:spacing w:before="120" w:after="0"/>
        <w:rPr>
          <w:rFonts w:ascii="Arial" w:hAnsi="Arial" w:cs="Arial"/>
          <w:sz w:val="24"/>
          <w:szCs w:val="24"/>
        </w:rPr>
      </w:pPr>
      <w:r>
        <w:rPr>
          <w:rFonts w:ascii="Arial" w:hAnsi="Arial" w:cs="Arial"/>
          <w:sz w:val="24"/>
          <w:szCs w:val="24"/>
        </w:rPr>
        <w:t xml:space="preserve">Ud fra en prædefineret parameter samles </w:t>
      </w:r>
      <w:r w:rsidR="00C91721">
        <w:rPr>
          <w:rFonts w:ascii="Arial" w:hAnsi="Arial" w:cs="Arial"/>
          <w:sz w:val="24"/>
          <w:szCs w:val="24"/>
        </w:rPr>
        <w:t xml:space="preserve">kontakter </w:t>
      </w:r>
      <w:r>
        <w:rPr>
          <w:rFonts w:ascii="Arial" w:hAnsi="Arial" w:cs="Arial"/>
          <w:sz w:val="24"/>
          <w:szCs w:val="24"/>
        </w:rPr>
        <w:t xml:space="preserve">med </w:t>
      </w:r>
      <w:r w:rsidR="002061F6">
        <w:rPr>
          <w:rFonts w:ascii="Arial" w:hAnsi="Arial" w:cs="Arial"/>
          <w:sz w:val="24"/>
          <w:szCs w:val="24"/>
        </w:rPr>
        <w:t xml:space="preserve">et </w:t>
      </w:r>
      <w:r>
        <w:rPr>
          <w:rFonts w:ascii="Arial" w:hAnsi="Arial" w:cs="Arial"/>
          <w:sz w:val="24"/>
          <w:szCs w:val="24"/>
        </w:rPr>
        <w:t>mindre antal timer</w:t>
      </w:r>
      <w:r w:rsidR="00E6763F">
        <w:rPr>
          <w:rFonts w:ascii="Arial" w:hAnsi="Arial" w:cs="Arial"/>
          <w:sz w:val="24"/>
          <w:szCs w:val="24"/>
        </w:rPr>
        <w:t xml:space="preserve"> end denne parameter</w:t>
      </w:r>
      <w:r>
        <w:rPr>
          <w:rFonts w:ascii="Arial" w:hAnsi="Arial" w:cs="Arial"/>
          <w:sz w:val="24"/>
          <w:szCs w:val="24"/>
        </w:rPr>
        <w:t xml:space="preserve"> imellem ud-dato-tid og den efterfølgende ind-dato-tid ved at ud-dato-tid på den første forlænges til ind-dato-tid på den efterfølgende.</w:t>
      </w:r>
      <w:r w:rsidR="006D58AC" w:rsidRPr="006D58AC">
        <w:rPr>
          <w:rFonts w:ascii="Arial" w:hAnsi="Arial" w:cs="Arial"/>
          <w:noProof/>
          <w:sz w:val="24"/>
          <w:szCs w:val="24"/>
          <w:lang w:eastAsia="da-DK"/>
        </w:rPr>
        <w:t xml:space="preserve"> </w:t>
      </w:r>
      <w:r w:rsidR="00053160">
        <w:rPr>
          <w:rFonts w:ascii="Arial" w:hAnsi="Arial" w:cs="Arial"/>
          <w:sz w:val="24"/>
          <w:szCs w:val="24"/>
        </w:rPr>
        <w:br/>
        <w:t xml:space="preserve">Hvis det er </w:t>
      </w:r>
      <w:r w:rsidR="00E6763F">
        <w:rPr>
          <w:rFonts w:ascii="Arial" w:hAnsi="Arial" w:cs="Arial"/>
          <w:sz w:val="24"/>
          <w:szCs w:val="24"/>
        </w:rPr>
        <w:t>indenfor</w:t>
      </w:r>
      <w:r w:rsidR="00053160">
        <w:rPr>
          <w:rFonts w:ascii="Arial" w:hAnsi="Arial" w:cs="Arial"/>
          <w:sz w:val="24"/>
          <w:szCs w:val="24"/>
        </w:rPr>
        <w:t xml:space="preserve"> det samme </w:t>
      </w:r>
      <w:r w:rsidR="003701BA">
        <w:rPr>
          <w:rFonts w:ascii="Arial" w:hAnsi="Arial" w:cs="Arial"/>
          <w:sz w:val="24"/>
          <w:szCs w:val="24"/>
        </w:rPr>
        <w:t>sygehus</w:t>
      </w:r>
      <w:r w:rsidR="00053160">
        <w:rPr>
          <w:rFonts w:ascii="Arial" w:hAnsi="Arial" w:cs="Arial"/>
          <w:sz w:val="24"/>
          <w:szCs w:val="24"/>
        </w:rPr>
        <w:t xml:space="preserve"> så er parameteren</w:t>
      </w:r>
      <w:r w:rsidR="00832253">
        <w:rPr>
          <w:rFonts w:ascii="Arial" w:hAnsi="Arial" w:cs="Arial"/>
          <w:sz w:val="24"/>
          <w:szCs w:val="24"/>
        </w:rPr>
        <w:t xml:space="preserve"> pt.</w:t>
      </w:r>
      <w:r w:rsidR="00053160">
        <w:rPr>
          <w:rFonts w:ascii="Arial" w:hAnsi="Arial" w:cs="Arial"/>
          <w:sz w:val="24"/>
          <w:szCs w:val="24"/>
        </w:rPr>
        <w:t xml:space="preserve"> 4 timer og hvis det er mellem to afdelinger på forskellige </w:t>
      </w:r>
      <w:r w:rsidR="003701BA">
        <w:rPr>
          <w:rFonts w:ascii="Arial" w:hAnsi="Arial" w:cs="Arial"/>
          <w:sz w:val="24"/>
          <w:szCs w:val="24"/>
        </w:rPr>
        <w:t>sygehus</w:t>
      </w:r>
      <w:r w:rsidR="00053160">
        <w:rPr>
          <w:rFonts w:ascii="Arial" w:hAnsi="Arial" w:cs="Arial"/>
          <w:sz w:val="24"/>
          <w:szCs w:val="24"/>
        </w:rPr>
        <w:t>er så er det</w:t>
      </w:r>
      <w:r w:rsidR="00832253">
        <w:rPr>
          <w:rFonts w:ascii="Arial" w:hAnsi="Arial" w:cs="Arial"/>
          <w:sz w:val="24"/>
          <w:szCs w:val="24"/>
        </w:rPr>
        <w:t xml:space="preserve"> pt.</w:t>
      </w:r>
      <w:r w:rsidR="00053160">
        <w:rPr>
          <w:rFonts w:ascii="Arial" w:hAnsi="Arial" w:cs="Arial"/>
          <w:sz w:val="24"/>
          <w:szCs w:val="24"/>
        </w:rPr>
        <w:t xml:space="preserve"> 10 timer. Men disse skal kunne ændres dvs. være </w:t>
      </w:r>
      <w:r w:rsidR="005B27F6">
        <w:rPr>
          <w:rFonts w:ascii="Arial" w:hAnsi="Arial" w:cs="Arial"/>
          <w:sz w:val="24"/>
          <w:szCs w:val="24"/>
        </w:rPr>
        <w:t>parametre.</w:t>
      </w:r>
    </w:p>
    <w:p w:rsidR="006D58AC" w:rsidDel="00537A40" w:rsidRDefault="006D58AC" w:rsidP="00485B1A">
      <w:pPr>
        <w:spacing w:before="120" w:after="0"/>
        <w:rPr>
          <w:del w:id="166" w:author="Statens Serum Institut" w:date="2013-09-02T19:17:00Z"/>
          <w:rFonts w:ascii="Arial" w:hAnsi="Arial" w:cs="Arial"/>
          <w:sz w:val="24"/>
          <w:szCs w:val="24"/>
        </w:rPr>
      </w:pPr>
    </w:p>
    <w:p w:rsidR="006D58AC" w:rsidRDefault="00DE069B" w:rsidP="00485B1A">
      <w:pPr>
        <w:tabs>
          <w:tab w:val="left" w:pos="4020"/>
        </w:tabs>
        <w:spacing w:before="120" w:after="0"/>
        <w:rPr>
          <w:rFonts w:ascii="Arial" w:hAnsi="Arial" w:cs="Arial"/>
          <w:sz w:val="24"/>
          <w:szCs w:val="24"/>
        </w:rPr>
      </w:pPr>
      <w:r w:rsidRPr="00972950">
        <w:rPr>
          <w:rFonts w:ascii="Arial" w:hAnsi="Arial" w:cs="Arial"/>
          <w:noProof/>
          <w:sz w:val="24"/>
          <w:szCs w:val="24"/>
          <w:lang w:eastAsia="da-DK"/>
        </w:rPr>
        <mc:AlternateContent>
          <mc:Choice Requires="wpg">
            <w:drawing>
              <wp:anchor distT="0" distB="0" distL="114300" distR="114300" simplePos="0" relativeHeight="251645952" behindDoc="0" locked="0" layoutInCell="1" allowOverlap="1" wp14:anchorId="20FEEA5E" wp14:editId="20FEEA5F">
                <wp:simplePos x="0" y="0"/>
                <wp:positionH relativeFrom="column">
                  <wp:posOffset>51435</wp:posOffset>
                </wp:positionH>
                <wp:positionV relativeFrom="paragraph">
                  <wp:posOffset>199390</wp:posOffset>
                </wp:positionV>
                <wp:extent cx="5276850" cy="1962150"/>
                <wp:effectExtent l="38100" t="0" r="57150" b="0"/>
                <wp:wrapNone/>
                <wp:docPr id="327" name="Gruppe 327"/>
                <wp:cNvGraphicFramePr/>
                <a:graphic xmlns:a="http://schemas.openxmlformats.org/drawingml/2006/main">
                  <a:graphicData uri="http://schemas.microsoft.com/office/word/2010/wordprocessingGroup">
                    <wpg:wgp>
                      <wpg:cNvGrpSpPr/>
                      <wpg:grpSpPr>
                        <a:xfrm>
                          <a:off x="0" y="0"/>
                          <a:ext cx="5276850" cy="1962150"/>
                          <a:chOff x="0" y="0"/>
                          <a:chExt cx="5276850" cy="1962150"/>
                        </a:xfrm>
                      </wpg:grpSpPr>
                      <wps:wsp>
                        <wps:cNvPr id="305" name="Lige forbindelse 305"/>
                        <wps:cNvCnPr/>
                        <wps:spPr>
                          <a:xfrm>
                            <a:off x="0" y="247650"/>
                            <a:ext cx="742950"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306" name="Lige forbindelse 306"/>
                        <wps:cNvCnPr/>
                        <wps:spPr>
                          <a:xfrm>
                            <a:off x="1009650" y="381000"/>
                            <a:ext cx="1181100" cy="0"/>
                          </a:xfrm>
                          <a:prstGeom prst="line">
                            <a:avLst/>
                          </a:prstGeom>
                          <a:ln>
                            <a:prstDash val="solid"/>
                            <a:headEnd type="oval"/>
                            <a:tailEnd type="oval"/>
                          </a:ln>
                        </wps:spPr>
                        <wps:style>
                          <a:lnRef idx="1">
                            <a:schemeClr val="dk1"/>
                          </a:lnRef>
                          <a:fillRef idx="0">
                            <a:schemeClr val="dk1"/>
                          </a:fillRef>
                          <a:effectRef idx="0">
                            <a:schemeClr val="dk1"/>
                          </a:effectRef>
                          <a:fontRef idx="minor">
                            <a:schemeClr val="tx1"/>
                          </a:fontRef>
                        </wps:style>
                        <wps:bodyPr/>
                      </wps:wsp>
                      <wps:wsp>
                        <wps:cNvPr id="311" name="Nedadgående pil 311"/>
                        <wps:cNvSpPr/>
                        <wps:spPr>
                          <a:xfrm>
                            <a:off x="2562225" y="733425"/>
                            <a:ext cx="45085"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Lige forbindelse 313"/>
                        <wps:cNvCnPr/>
                        <wps:spPr>
                          <a:xfrm>
                            <a:off x="2800350" y="542925"/>
                            <a:ext cx="742950"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314" name="Lige forbindelse 314"/>
                        <wps:cNvCnPr/>
                        <wps:spPr>
                          <a:xfrm>
                            <a:off x="3857625" y="676275"/>
                            <a:ext cx="1419225" cy="0"/>
                          </a:xfrm>
                          <a:prstGeom prst="line">
                            <a:avLst/>
                          </a:prstGeom>
                          <a:ln>
                            <a:prstDash val="solid"/>
                            <a:headEnd type="oval"/>
                            <a:tailEnd type="oval"/>
                          </a:ln>
                        </wps:spPr>
                        <wps:style>
                          <a:lnRef idx="1">
                            <a:schemeClr val="dk1"/>
                          </a:lnRef>
                          <a:fillRef idx="0">
                            <a:schemeClr val="dk1"/>
                          </a:fillRef>
                          <a:effectRef idx="0">
                            <a:schemeClr val="dk1"/>
                          </a:effectRef>
                          <a:fontRef idx="minor">
                            <a:schemeClr val="tx1"/>
                          </a:fontRef>
                        </wps:style>
                        <wps:bodyPr/>
                      </wps:wsp>
                      <wps:wsp>
                        <wps:cNvPr id="315" name="Lige pilforbindelse 315"/>
                        <wps:cNvCnPr/>
                        <wps:spPr>
                          <a:xfrm>
                            <a:off x="742950" y="123825"/>
                            <a:ext cx="314325" cy="9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17" name="Tekstfelt 2"/>
                        <wps:cNvSpPr txBox="1">
                          <a:spLocks noChangeArrowheads="1"/>
                        </wps:cNvSpPr>
                        <wps:spPr bwMode="auto">
                          <a:xfrm>
                            <a:off x="1057275" y="0"/>
                            <a:ext cx="695325" cy="266700"/>
                          </a:xfrm>
                          <a:prstGeom prst="rect">
                            <a:avLst/>
                          </a:prstGeom>
                          <a:noFill/>
                          <a:ln w="9525">
                            <a:noFill/>
                            <a:miter lim="800000"/>
                            <a:headEnd/>
                            <a:tailEnd/>
                          </a:ln>
                        </wps:spPr>
                        <wps:txbx>
                          <w:txbxContent>
                            <w:p w:rsidR="0075250D" w:rsidRDefault="0075250D" w:rsidP="005C0E96">
                              <w:r>
                                <w:rPr>
                                  <w:rFonts w:cstheme="minorHAnsi"/>
                                </w:rPr>
                                <w:t>≤</w:t>
                              </w:r>
                              <w:r>
                                <w:t xml:space="preserve"> x timer</w:t>
                              </w:r>
                            </w:p>
                          </w:txbxContent>
                        </wps:txbx>
                        <wps:bodyPr rot="0" vert="horz" wrap="square" lIns="91440" tIns="45720" rIns="91440" bIns="45720" anchor="t" anchorCtr="0">
                          <a:noAutofit/>
                        </wps:bodyPr>
                      </wps:wsp>
                      <wps:wsp>
                        <wps:cNvPr id="319" name="Tekstfelt 2"/>
                        <wps:cNvSpPr txBox="1">
                          <a:spLocks noChangeArrowheads="1"/>
                        </wps:cNvSpPr>
                        <wps:spPr bwMode="auto">
                          <a:xfrm>
                            <a:off x="3914775" y="295275"/>
                            <a:ext cx="695325" cy="266700"/>
                          </a:xfrm>
                          <a:prstGeom prst="rect">
                            <a:avLst/>
                          </a:prstGeom>
                          <a:noFill/>
                          <a:ln w="9525">
                            <a:noFill/>
                            <a:miter lim="800000"/>
                            <a:headEnd/>
                            <a:tailEnd/>
                          </a:ln>
                        </wps:spPr>
                        <wps:txbx>
                          <w:txbxContent>
                            <w:p w:rsidR="0075250D" w:rsidRDefault="0075250D" w:rsidP="005C0E96">
                              <w:r>
                                <w:rPr>
                                  <w:rFonts w:cstheme="minorHAnsi"/>
                                </w:rPr>
                                <w:t>≤</w:t>
                              </w:r>
                              <w:r>
                                <w:t xml:space="preserve"> x timer</w:t>
                              </w:r>
                            </w:p>
                          </w:txbxContent>
                        </wps:txbx>
                        <wps:bodyPr rot="0" vert="horz" wrap="square" lIns="91440" tIns="45720" rIns="91440" bIns="45720" anchor="t" anchorCtr="0">
                          <a:noAutofit/>
                        </wps:bodyPr>
                      </wps:wsp>
                      <wps:wsp>
                        <wps:cNvPr id="320" name="Lige pilforbindelse 320"/>
                        <wps:cNvCnPr/>
                        <wps:spPr>
                          <a:xfrm>
                            <a:off x="2190750" y="247650"/>
                            <a:ext cx="609600" cy="9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1" name="Tekstfelt 2"/>
                        <wps:cNvSpPr txBox="1">
                          <a:spLocks noChangeArrowheads="1"/>
                        </wps:cNvSpPr>
                        <wps:spPr bwMode="auto">
                          <a:xfrm>
                            <a:off x="2847975" y="114300"/>
                            <a:ext cx="695325" cy="266700"/>
                          </a:xfrm>
                          <a:prstGeom prst="rect">
                            <a:avLst/>
                          </a:prstGeom>
                          <a:noFill/>
                          <a:ln w="9525">
                            <a:noFill/>
                            <a:miter lim="800000"/>
                            <a:headEnd/>
                            <a:tailEnd/>
                          </a:ln>
                        </wps:spPr>
                        <wps:txbx>
                          <w:txbxContent>
                            <w:p w:rsidR="0075250D" w:rsidRDefault="0075250D" w:rsidP="009722C4">
                              <w:r>
                                <w:rPr>
                                  <w:rFonts w:cstheme="minorHAnsi"/>
                                </w:rPr>
                                <w:t>&gt;</w:t>
                              </w:r>
                              <w:r>
                                <w:t xml:space="preserve"> x timer</w:t>
                              </w:r>
                            </w:p>
                          </w:txbxContent>
                        </wps:txbx>
                        <wps:bodyPr rot="0" vert="horz" wrap="square" lIns="91440" tIns="45720" rIns="91440" bIns="45720" anchor="t" anchorCtr="0">
                          <a:noAutofit/>
                        </wps:bodyPr>
                      </wps:wsp>
                      <wps:wsp>
                        <wps:cNvPr id="322" name="Lige forbindelse 322"/>
                        <wps:cNvCnPr/>
                        <wps:spPr>
                          <a:xfrm>
                            <a:off x="0" y="942975"/>
                            <a:ext cx="1009650"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323" name="Lige forbindelse 323"/>
                        <wps:cNvCnPr/>
                        <wps:spPr>
                          <a:xfrm>
                            <a:off x="1009650" y="1076325"/>
                            <a:ext cx="1181100" cy="0"/>
                          </a:xfrm>
                          <a:prstGeom prst="line">
                            <a:avLst/>
                          </a:prstGeom>
                          <a:ln>
                            <a:prstDash val="solid"/>
                            <a:headEnd type="oval"/>
                            <a:tailEnd type="oval"/>
                          </a:ln>
                        </wps:spPr>
                        <wps:style>
                          <a:lnRef idx="1">
                            <a:schemeClr val="dk1"/>
                          </a:lnRef>
                          <a:fillRef idx="0">
                            <a:schemeClr val="dk1"/>
                          </a:fillRef>
                          <a:effectRef idx="0">
                            <a:schemeClr val="dk1"/>
                          </a:effectRef>
                          <a:fontRef idx="minor">
                            <a:schemeClr val="tx1"/>
                          </a:fontRef>
                        </wps:style>
                        <wps:bodyPr/>
                      </wps:wsp>
                      <wps:wsp>
                        <wps:cNvPr id="324" name="Lige forbindelse 324"/>
                        <wps:cNvCnPr/>
                        <wps:spPr>
                          <a:xfrm>
                            <a:off x="2800350" y="1238250"/>
                            <a:ext cx="1057275"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325" name="Lige forbindelse 325"/>
                        <wps:cNvCnPr/>
                        <wps:spPr>
                          <a:xfrm>
                            <a:off x="3857625" y="1371600"/>
                            <a:ext cx="1419225" cy="0"/>
                          </a:xfrm>
                          <a:prstGeom prst="line">
                            <a:avLst/>
                          </a:prstGeom>
                          <a:ln>
                            <a:prstDash val="solid"/>
                            <a:headEnd type="oval"/>
                            <a:tailEnd type="oval"/>
                          </a:ln>
                        </wps:spPr>
                        <wps:style>
                          <a:lnRef idx="1">
                            <a:schemeClr val="dk1"/>
                          </a:lnRef>
                          <a:fillRef idx="0">
                            <a:schemeClr val="dk1"/>
                          </a:fillRef>
                          <a:effectRef idx="0">
                            <a:schemeClr val="dk1"/>
                          </a:effectRef>
                          <a:fontRef idx="minor">
                            <a:schemeClr val="tx1"/>
                          </a:fontRef>
                        </wps:style>
                        <wps:bodyPr/>
                      </wps:wsp>
                      <wps:wsp>
                        <wps:cNvPr id="326" name="Tekstfelt 2"/>
                        <wps:cNvSpPr txBox="1">
                          <a:spLocks noChangeArrowheads="1"/>
                        </wps:cNvSpPr>
                        <wps:spPr bwMode="auto">
                          <a:xfrm>
                            <a:off x="485775" y="1495425"/>
                            <a:ext cx="4629150" cy="466725"/>
                          </a:xfrm>
                          <a:prstGeom prst="rect">
                            <a:avLst/>
                          </a:prstGeom>
                          <a:noFill/>
                          <a:ln w="9525">
                            <a:noFill/>
                            <a:miter lim="800000"/>
                            <a:headEnd/>
                            <a:tailEnd/>
                          </a:ln>
                        </wps:spPr>
                        <wps:txbx>
                          <w:txbxContent>
                            <w:p w:rsidR="0075250D" w:rsidRDefault="0075250D" w:rsidP="00514EF8">
                              <w:r>
                                <w:t xml:space="preserve">For to kontakter for samme person på tværs af sygehus og afdeling hvor der er </w:t>
                              </w:r>
                              <w:r>
                                <w:rPr>
                                  <w:rFonts w:cstheme="minorHAnsi"/>
                                </w:rPr>
                                <w:t xml:space="preserve">≤ </w:t>
                              </w:r>
                              <w:r>
                                <w:t>x timer mellem dem forlænges den første til starten af den efterfølgende</w:t>
                              </w:r>
                            </w:p>
                            <w:p w:rsidR="0075250D" w:rsidRDefault="0075250D" w:rsidP="00B51525">
                              <w:r>
                                <w:t xml:space="preserve">  ene ligger inden i den anden splittes den omsluttende i to</w:t>
                              </w:r>
                              <w:r>
                                <w:br/>
                                <w:t xml:space="preserve">                                                                                 – behold kun en</w:t>
                              </w:r>
                            </w:p>
                          </w:txbxContent>
                        </wps:txbx>
                        <wps:bodyPr rot="0" vert="horz" wrap="square" lIns="91440" tIns="45720" rIns="91440" bIns="45720" anchor="t" anchorCtr="0">
                          <a:noAutofit/>
                        </wps:bodyPr>
                      </wps:wsp>
                    </wpg:wgp>
                  </a:graphicData>
                </a:graphic>
              </wp:anchor>
            </w:drawing>
          </mc:Choice>
          <mc:Fallback>
            <w:pict>
              <v:group id="Gruppe 327" o:spid="_x0000_s1066" style="position:absolute;margin-left:4.05pt;margin-top:15.7pt;width:415.5pt;height:154.5pt;z-index:251645952" coordsize="52768,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">
                <v:line id="Lige forbindelse 305" o:spid="_x0000_s1067" style="position:absolute;visibility:visible;mso-wrap-style:square" from="0,2476" to="7429,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wxfMUAAADcAAAADwAAAGRycy9kb3ducmV2LnhtbESP3WoCMRSE7wu+QziCN0UTa/1hNYoU&#10;BKFQqQreHjbHzbabk2UT3W2fvikUejnMzDfMatO5StypCaVnDeORAkGce1NyoeF82g0XIEJENlh5&#10;Jg1fFGCz7j2sMDO+5Xe6H2MhEoRDhhpsjHUmZcgtOQwjXxMn7+obhzHJppCmwTbBXSWflJpJhyWn&#10;BYs1vVjKP483p+HxeT497C9z51o2H1Vu316/FWk96HfbJYhIXfwP/7X3RsNETeH3TDoC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wxfMUAAADcAAAADwAAAAAAAAAA&#10;AAAAAAChAgAAZHJzL2Rvd25yZXYueG1sUEsFBgAAAAAEAAQA+QAAAJMDAAAAAA==&#10;" strokecolor="black [3040]">
                  <v:stroke startarrow="oval" endarrow="oval"/>
                </v:line>
                <v:line id="Lige forbindelse 306" o:spid="_x0000_s1068" style="position:absolute;visibility:visible;mso-wrap-style:square" from="10096,3810" to="21907,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6vC8UAAADcAAAADwAAAGRycy9kb3ducmV2LnhtbESP3WoCMRSE7wXfIRyhN1IT+6OyGkWE&#10;glBQagu9PWyOm9XNybJJ3W2f3hQEL4eZ+YZZrDpXiQs1ofSsYTxSIIhzb0ouNHx9vj3OQISIbLDy&#10;TBp+KcBq2e8tMDO+5Q+6HGIhEoRDhhpsjHUmZcgtOQwjXxMn7+gbhzHJppCmwTbBXSWflJpIhyWn&#10;BYs1bSzl58OP0zB8mb7ut99T51o2pyq3u/c/RVo/DLr1HESkLt7Dt/bWaHhWE/g/k46A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6vC8UAAADcAAAADwAAAAAAAAAA&#10;AAAAAAChAgAAZHJzL2Rvd25yZXYueG1sUEsFBgAAAAAEAAQA+QAAAJMDAAAAAA==&#10;" strokecolor="black [3040]">
                  <v:stroke startarrow="oval" endarrow="oval"/>
                </v:line>
                <v:shape id="Nedadgående pil 311" o:spid="_x0000_s1069" type="#_x0000_t67" style="position:absolute;left:25622;top:7334;width:45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jbMUA&#10;AADcAAAADwAAAGRycy9kb3ducmV2LnhtbESP0WrCQBRE3wv+w3IF3+omFaykrlIUiSItNPoB193b&#10;JDR7N2S3Jv69KxT6OMzMGWa5HmwjrtT52rGCdJqAINbO1FwqOJ92zwsQPiAbbByTght5WK9GT0vM&#10;jOv5i65FKEWEsM9QQRVCm0npdUUW/dS1xNH7dp3FEGVXStNhH+G2kS9JMpcWa44LFba0qUj/FL9W&#10;gT5vP/NZf7zg5eM117tDkYfjTanJeHh/AxFoCP/hv/beKJilKTz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NsxQAAANwAAAAPAAAAAAAAAAAAAAAAAJgCAABkcnMv&#10;ZG93bnJldi54bWxQSwUGAAAAAAQABAD1AAAAigMAAAAA&#10;" adj="17340" fillcolor="#4f81bd [3204]" strokecolor="#243f60 [1604]" strokeweight="2pt"/>
                <v:line id="Lige forbindelse 313" o:spid="_x0000_s1070" style="position:absolute;visibility:visible;mso-wrap-style:square" from="28003,5429" to="35433,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aTsUAAADcAAAADwAAAGRycy9kb3ducmV2LnhtbESPQWvCQBSE7wX/w/KEXqTZWLVKzCpS&#10;KAiFilro9ZF9ZqPZtyG7NWl/fVcQehxm5hsmX/e2FldqfeVYwThJQRAXTldcKvg8vj0tQPiArLF2&#10;TAp+yMN6NXjIMdOu4z1dD6EUEcI+QwUmhCaT0heGLPrENcTRO7nWYoiyLaVusYtwW8vnNH2RFiuO&#10;CwYbejVUXA7fVsFoOp/ttl9zazvW57owH++/KSn1OOw3SxCB+vAfvre3WsFkPIHbmXg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aTsUAAADcAAAADwAAAAAAAAAA&#10;AAAAAAChAgAAZHJzL2Rvd25yZXYueG1sUEsFBgAAAAAEAAQA+QAAAJMDAAAAAA==&#10;" strokecolor="black [3040]">
                  <v:stroke startarrow="oval" endarrow="oval"/>
                </v:line>
                <v:line id="Lige forbindelse 314" o:spid="_x0000_s1071" style="position:absolute;visibility:visible;mso-wrap-style:square" from="38576,6762" to="52768,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kCOsUAAADcAAAADwAAAGRycy9kb3ducmV2LnhtbESP3WoCMRSE7wu+QziCN1Kz/lVZjSKC&#10;IAgt1UJvD5vjZnVzsmyiu+3Tm4LQy2FmvmGW69aW4k61LxwrGA4SEMSZ0wXnCr5Ou9c5CB+QNZaO&#10;ScEPeVivOi9LTLVr+JPux5CLCGGfogITQpVK6TNDFv3AVcTRO7vaYoiyzqWusYlwW8pRkrxJiwXH&#10;BYMVbQ1l1+PNKuhPZtOP/ffM2ob1pczM++E3IaV63XazABGoDf/hZ3uvFYyHE/g7E4+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mkCOsUAAADcAAAADwAAAAAAAAAA&#10;AAAAAAChAgAAZHJzL2Rvd25yZXYueG1sUEsFBgAAAAAEAAQA+QAAAJMDAAAAAA==&#10;" strokecolor="black [3040]">
                  <v:stroke startarrow="oval" endarrow="oval"/>
                </v:line>
                <v:shapetype id="_x0000_t32" coordsize="21600,21600" o:spt="32" o:oned="t" path="m,l21600,21600e" filled="f">
                  <v:path arrowok="t" fillok="f" o:connecttype="none"/>
                  <o:lock v:ext="edit" shapetype="t"/>
                </v:shapetype>
                <v:shape id="Lige pilforbindelse 315" o:spid="_x0000_s1072" type="#_x0000_t32" style="position:absolute;left:7429;top:1238;width:3143;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Gq28MAAADcAAAADwAAAGRycy9kb3ducmV2LnhtbESPT2vCQBTE74V+h+UJ3uom/mklukoR&#10;CnqsjdDjM/uSDWbfhuw2xm/vCgWPw8z8hllvB9uInjpfO1aQThIQxIXTNVcK8p+vtyUIH5A1No5J&#10;wY08bDevL2vMtLvyN/XHUIkIYZ+hAhNCm0npC0MW/cS1xNErXWcxRNlVUnd4jXDbyGmSvEuLNccF&#10;gy3tDBWX459VkHywTU+nfGl7MuHwOyvnt3Op1Hg0fK5ABBrCM/zf3msFs3QBjzPxCM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hqtvDAAAA3AAAAA8AAAAAAAAAAAAA&#10;AAAAoQIAAGRycy9kb3ducmV2LnhtbFBLBQYAAAAABAAEAPkAAACRAwAAAAA=&#10;" strokecolor="#4579b8 [3044]">
                  <v:stroke startarrow="open" endarrow="open"/>
                </v:shape>
                <v:shape id="_x0000_s1073" type="#_x0000_t202" style="position:absolute;left:10572;width:6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75250D" w:rsidRDefault="0075250D" w:rsidP="005C0E96">
                        <w:r>
                          <w:rPr>
                            <w:rFonts w:cstheme="minorHAnsi"/>
                          </w:rPr>
                          <w:t>≤</w:t>
                        </w:r>
                        <w:r>
                          <w:t xml:space="preserve"> x timer</w:t>
                        </w:r>
                      </w:p>
                    </w:txbxContent>
                  </v:textbox>
                </v:shape>
                <v:shape id="_x0000_s1074" type="#_x0000_t202" style="position:absolute;left:39147;top:2952;width:6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75250D" w:rsidRDefault="0075250D" w:rsidP="005C0E96">
                        <w:r>
                          <w:rPr>
                            <w:rFonts w:cstheme="minorHAnsi"/>
                          </w:rPr>
                          <w:t>≤</w:t>
                        </w:r>
                        <w:r>
                          <w:t xml:space="preserve"> x timer</w:t>
                        </w:r>
                      </w:p>
                    </w:txbxContent>
                  </v:textbox>
                </v:shape>
                <v:shape id="Lige pilforbindelse 320" o:spid="_x0000_s1075" type="#_x0000_t32" style="position:absolute;left:21907;top:2476;width:6096;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rD/sAAAADcAAAADwAAAGRycy9kb3ducmV2LnhtbERPyWrDMBC9B/oPYgq9JXLskAQnSiiF&#10;QnvMBj1OrbFlYo2MpXr5++oQyPHx9v1xtI3oqfO1YwXLRQKCuHC65krB9fI534LwAVlj45gUTOTh&#10;eHiZ7THXbuAT9edQiRjCPkcFJoQ2l9IXhiz6hWuJI1e6zmKIsKuk7nCI4baRaZKspcWaY4PBlj4M&#10;Fffzn1WQbNgub7fr1vZkwvdPVq6m31Kpt9fxfQci0Bie4of7SyvI0jg/nolHQB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x6w/7AAAAA3AAAAA8AAAAAAAAAAAAAAAAA&#10;oQIAAGRycy9kb3ducmV2LnhtbFBLBQYAAAAABAAEAPkAAACOAwAAAAA=&#10;" strokecolor="#4579b8 [3044]">
                  <v:stroke startarrow="open" endarrow="open"/>
                </v:shape>
                <v:shape id="_x0000_s1076" type="#_x0000_t202" style="position:absolute;left:28479;top:1143;width:6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75250D" w:rsidRDefault="0075250D" w:rsidP="009722C4">
                        <w:r>
                          <w:rPr>
                            <w:rFonts w:cstheme="minorHAnsi"/>
                          </w:rPr>
                          <w:t>&gt;</w:t>
                        </w:r>
                        <w:r>
                          <w:t xml:space="preserve"> x timer</w:t>
                        </w:r>
                      </w:p>
                    </w:txbxContent>
                  </v:textbox>
                </v:shape>
                <v:line id="Lige forbindelse 322" o:spid="_x0000_s1077" style="position:absolute;visibility:visible;mso-wrap-style:square" from="0,9429" to="10096,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1aMUAAADcAAAADwAAAGRycy9kb3ducmV2LnhtbESPQWvCQBSE7wX/w/KEXopujG0t0VWk&#10;UBAEpanQ6yP7zEazb0N2a6K/3i0Uehxm5htmseptLS7U+sqxgsk4AUFcOF1xqeDw9TF6A+EDssba&#10;MSm4kofVcvCwwEy7jj/pkodSRAj7DBWYEJpMSl8YsujHriGO3tG1FkOUbSl1i12E21qmSfIqLVYc&#10;Fww29G6oOOc/VsHT8+xlv/meWduxPtWF2W1vCSn1OOzXcxCB+vAf/mtvtIJpmsLv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D1aMUAAADcAAAADwAAAAAAAAAA&#10;AAAAAAChAgAAZHJzL2Rvd25yZXYueG1sUEsFBgAAAAAEAAQA+QAAAJMDAAAAAA==&#10;" strokecolor="black [3040]">
                  <v:stroke startarrow="oval" endarrow="oval"/>
                </v:line>
                <v:line id="Lige forbindelse 323" o:spid="_x0000_s1078" style="position:absolute;visibility:visible;mso-wrap-style:square" from="10096,10763" to="21907,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Q88YAAADcAAAADwAAAGRycy9kb3ducmV2LnhtbESP3WrCQBSE74W+w3KE3ojZVKuWNKuU&#10;QkEoKP6At4fsaTY1ezZktybt07sFwcthZr5h8lVva3Gh1leOFTwlKQjiwumKSwXHw8f4BYQPyBpr&#10;x6Tglzyslg+DHDPtOt7RZR9KESHsM1RgQmgyKX1hyKJPXEMcvS/XWgxRtqXULXYRbms5SdO5tFhx&#10;XDDY0Luh4rz/sQpGz4vZdn1aWNux/q4Ls/n8S0mpx2H/9goiUB/u4Vt7rRVMJ1P4P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sUPPGAAAA3AAAAA8AAAAAAAAA&#10;AAAAAAAAoQIAAGRycy9kb3ducmV2LnhtbFBLBQYAAAAABAAEAPkAAACUAwAAAAA=&#10;" strokecolor="black [3040]">
                  <v:stroke startarrow="oval" endarrow="oval"/>
                </v:line>
                <v:line id="Lige forbindelse 324" o:spid="_x0000_s1079" style="position:absolute;visibility:visible;mso-wrap-style:square" from="28003,12382" to="38576,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Ih8YAAADcAAAADwAAAGRycy9kb3ducmV2LnhtbESP3WrCQBSE74W+w3IEb6TZ1J9a0qwi&#10;giAULNVCbw/Z02xq9mzIribt03cFwcthZr5h8lVva3Gh1leOFTwlKQjiwumKSwWfx+3jCwgfkDXW&#10;jknBL3lYLR8GOWbadfxBl0MoRYSwz1CBCaHJpPSFIYs+cQ1x9L5dazFE2ZZSt9hFuK3lJE2fpcWK&#10;44LBhjaGitPhbBWMZ4v5++5rYW3H+qcuzP7tLyWlRsN+/QoiUB/u4Vt7pxVMJzO4no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FyIfGAAAA3AAAAA8AAAAAAAAA&#10;AAAAAAAAoQIAAGRycy9kb3ducmV2LnhtbFBLBQYAAAAABAAEAPkAAACUAwAAAAA=&#10;" strokecolor="black [3040]">
                  <v:stroke startarrow="oval" endarrow="oval"/>
                </v:line>
                <v:line id="Lige forbindelse 325" o:spid="_x0000_s1080" style="position:absolute;visibility:visible;mso-wrap-style:square" from="38576,13716" to="52768,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ltHMYAAADcAAAADwAAAGRycy9kb3ducmV2LnhtbESP3WrCQBSE74W+w3IEb6TZ1J9a0qwi&#10;giAULGqht4fsaTY1ezZkV5P26buC0MthZr5h8lVva3Gl1leOFTwlKQjiwumKSwUfp+3jCwgfkDXW&#10;jknBD3lYLR8GOWbadXyg6zGUIkLYZ6jAhNBkUvrCkEWfuIY4el+utRiibEupW+wi3NZykqbP0mLF&#10;ccFgQxtDxfl4sQrGs8X8ffe5sLZj/V0XZv/2m5JSo2G/fgURqA//4Xt7pxVMJ3O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JbRzGAAAA3AAAAA8AAAAAAAAA&#10;AAAAAAAAoQIAAGRycy9kb3ducmV2LnhtbFBLBQYAAAAABAAEAPkAAACUAwAAAAA=&#10;" strokecolor="black [3040]">
                  <v:stroke startarrow="oval" endarrow="oval"/>
                </v:line>
                <v:shape id="_x0000_s1081" type="#_x0000_t202" style="position:absolute;left:4857;top:14954;width:4629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75250D" w:rsidRDefault="0075250D" w:rsidP="00514EF8">
                        <w:r>
                          <w:t xml:space="preserve">For to kontakter for samme person på tværs af sygehus og afdeling hvor der er </w:t>
                        </w:r>
                        <w:r>
                          <w:rPr>
                            <w:rFonts w:cstheme="minorHAnsi"/>
                          </w:rPr>
                          <w:t xml:space="preserve">≤ </w:t>
                        </w:r>
                        <w:r>
                          <w:t>x timer mellem dem forlænges den første til starten af den efterfølgende</w:t>
                        </w:r>
                      </w:p>
                      <w:p w:rsidR="0075250D" w:rsidRDefault="0075250D" w:rsidP="00B51525">
                        <w:r>
                          <w:t xml:space="preserve">  ene ligger inden i den anden splittes den omsluttende i to</w:t>
                        </w:r>
                        <w:r>
                          <w:br/>
                          <w:t xml:space="preserve">                                                                                 – behold kun en</w:t>
                        </w:r>
                      </w:p>
                    </w:txbxContent>
                  </v:textbox>
                </v:shape>
              </v:group>
            </w:pict>
          </mc:Fallback>
        </mc:AlternateContent>
      </w:r>
      <w:r w:rsidR="00B51525" w:rsidRPr="00972950">
        <w:rPr>
          <w:rFonts w:ascii="Arial" w:hAnsi="Arial" w:cs="Arial"/>
          <w:noProof/>
          <w:sz w:val="24"/>
          <w:szCs w:val="24"/>
          <w:lang w:eastAsia="da-DK"/>
        </w:rPr>
        <mc:AlternateContent>
          <mc:Choice Requires="wps">
            <w:drawing>
              <wp:anchor distT="0" distB="0" distL="114300" distR="114300" simplePos="0" relativeHeight="251644928" behindDoc="0" locked="0" layoutInCell="1" allowOverlap="1" wp14:anchorId="20FEEA60" wp14:editId="20FEEA61">
                <wp:simplePos x="0" y="0"/>
                <wp:positionH relativeFrom="column">
                  <wp:posOffset>3651885</wp:posOffset>
                </wp:positionH>
                <wp:positionV relativeFrom="paragraph">
                  <wp:posOffset>266065</wp:posOffset>
                </wp:positionV>
                <wp:extent cx="314325" cy="9525"/>
                <wp:effectExtent l="38100" t="76200" r="9525" b="104775"/>
                <wp:wrapNone/>
                <wp:docPr id="318" name="Lige pilforbindelse 318"/>
                <wp:cNvGraphicFramePr/>
                <a:graphic xmlns:a="http://schemas.openxmlformats.org/drawingml/2006/main">
                  <a:graphicData uri="http://schemas.microsoft.com/office/word/2010/wordprocessingShape">
                    <wps:wsp>
                      <wps:cNvCnPr/>
                      <wps:spPr>
                        <a:xfrm>
                          <a:off x="0" y="0"/>
                          <a:ext cx="314325" cy="9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Lige pilforbindelse 318" o:spid="_x0000_s1026" type="#_x0000_t32" style="position:absolute;margin-left:287.55pt;margin-top:20.95pt;width:24.75pt;height:.7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" strokecolor="#4579b8 [3044]">
                <v:stroke startarrow="open" endarrow="open"/>
              </v:shape>
            </w:pict>
          </mc:Fallback>
        </mc:AlternateContent>
      </w:r>
      <w:r w:rsidR="0025026F">
        <w:rPr>
          <w:rFonts w:ascii="Arial" w:hAnsi="Arial" w:cs="Arial"/>
          <w:sz w:val="24"/>
          <w:szCs w:val="24"/>
        </w:rPr>
        <w:tab/>
      </w:r>
    </w:p>
    <w:p w:rsidR="006D58AC" w:rsidRDefault="006D58AC" w:rsidP="00485B1A">
      <w:pPr>
        <w:spacing w:before="120" w:after="0"/>
        <w:rPr>
          <w:rFonts w:ascii="Arial" w:hAnsi="Arial" w:cs="Arial"/>
          <w:sz w:val="24"/>
          <w:szCs w:val="24"/>
        </w:rPr>
      </w:pPr>
    </w:p>
    <w:p w:rsidR="006D58AC" w:rsidRDefault="006D58AC" w:rsidP="00485B1A">
      <w:pPr>
        <w:spacing w:before="120" w:after="0"/>
        <w:rPr>
          <w:rFonts w:ascii="Arial" w:hAnsi="Arial" w:cs="Arial"/>
          <w:sz w:val="24"/>
          <w:szCs w:val="24"/>
        </w:rPr>
      </w:pPr>
    </w:p>
    <w:p w:rsidR="006D58AC" w:rsidRDefault="006D58AC" w:rsidP="00485B1A">
      <w:pPr>
        <w:spacing w:before="120" w:after="0"/>
        <w:rPr>
          <w:rFonts w:ascii="Arial" w:hAnsi="Arial" w:cs="Arial"/>
          <w:sz w:val="24"/>
          <w:szCs w:val="24"/>
        </w:rPr>
      </w:pPr>
    </w:p>
    <w:p w:rsidR="006D58AC" w:rsidRDefault="006D58AC" w:rsidP="00485B1A">
      <w:pPr>
        <w:spacing w:before="120" w:after="0"/>
        <w:rPr>
          <w:rFonts w:ascii="Arial" w:hAnsi="Arial" w:cs="Arial"/>
          <w:sz w:val="24"/>
          <w:szCs w:val="24"/>
        </w:rPr>
      </w:pPr>
    </w:p>
    <w:p w:rsidR="00994B3F" w:rsidRDefault="00994B3F" w:rsidP="00485B1A">
      <w:pPr>
        <w:spacing w:before="120" w:after="0"/>
        <w:rPr>
          <w:rFonts w:ascii="Arial" w:hAnsi="Arial" w:cs="Arial"/>
          <w:b/>
          <w:i/>
          <w:sz w:val="24"/>
          <w:szCs w:val="24"/>
        </w:rPr>
      </w:pPr>
    </w:p>
    <w:p w:rsidR="001F0673" w:rsidRDefault="001F0673">
      <w:pPr>
        <w:rPr>
          <w:rFonts w:ascii="Arial" w:hAnsi="Arial" w:cs="Arial"/>
          <w:sz w:val="24"/>
          <w:szCs w:val="24"/>
        </w:rPr>
      </w:pPr>
    </w:p>
    <w:p w:rsidR="00DE069B" w:rsidRDefault="00DE069B" w:rsidP="00485B1A">
      <w:pPr>
        <w:spacing w:before="120" w:after="0"/>
        <w:rPr>
          <w:rFonts w:ascii="Arial" w:hAnsi="Arial" w:cs="Arial"/>
          <w:sz w:val="24"/>
          <w:szCs w:val="24"/>
        </w:rPr>
      </w:pPr>
    </w:p>
    <w:p w:rsidR="00DE069B" w:rsidDel="00537A40" w:rsidRDefault="00DE069B" w:rsidP="00485B1A">
      <w:pPr>
        <w:spacing w:before="120" w:after="0"/>
        <w:rPr>
          <w:del w:id="167" w:author="Statens Serum Institut" w:date="2013-09-02T19:16:00Z"/>
          <w:rFonts w:ascii="Arial" w:hAnsi="Arial" w:cs="Arial"/>
          <w:sz w:val="24"/>
          <w:szCs w:val="24"/>
        </w:rPr>
      </w:pPr>
    </w:p>
    <w:p w:rsidR="00BA4BD2" w:rsidDel="00537A40" w:rsidRDefault="00BA4BD2" w:rsidP="00485B1A">
      <w:pPr>
        <w:spacing w:before="120" w:after="0"/>
        <w:rPr>
          <w:del w:id="168" w:author="Statens Serum Institut" w:date="2013-09-02T19:16:00Z"/>
          <w:rFonts w:ascii="Arial" w:hAnsi="Arial" w:cs="Arial"/>
          <w:sz w:val="24"/>
          <w:szCs w:val="24"/>
        </w:rPr>
      </w:pPr>
    </w:p>
    <w:p w:rsidR="003C43F7" w:rsidRPr="007E529D" w:rsidRDefault="007E529D" w:rsidP="00485B1A">
      <w:pPr>
        <w:spacing w:before="120" w:after="0"/>
        <w:rPr>
          <w:rFonts w:ascii="Arial" w:hAnsi="Arial" w:cs="Arial"/>
          <w:sz w:val="24"/>
          <w:szCs w:val="24"/>
        </w:rPr>
      </w:pPr>
      <w:r w:rsidRPr="0058646D">
        <w:rPr>
          <w:rFonts w:ascii="Arial" w:hAnsi="Arial" w:cs="Arial"/>
          <w:sz w:val="24"/>
          <w:szCs w:val="24"/>
        </w:rPr>
        <w:t>1</w:t>
      </w:r>
      <w:r w:rsidR="00997D8E">
        <w:rPr>
          <w:rFonts w:ascii="Arial" w:hAnsi="Arial" w:cs="Arial"/>
          <w:sz w:val="24"/>
          <w:szCs w:val="24"/>
        </w:rPr>
        <w:t>4</w:t>
      </w:r>
      <w:r w:rsidRPr="0058646D">
        <w:rPr>
          <w:rFonts w:ascii="Arial" w:hAnsi="Arial" w:cs="Arial"/>
          <w:sz w:val="24"/>
          <w:szCs w:val="24"/>
        </w:rPr>
        <w:t xml:space="preserve">) </w:t>
      </w:r>
      <w:r w:rsidRPr="0058646D">
        <w:rPr>
          <w:rFonts w:ascii="Arial" w:hAnsi="Arial" w:cs="Arial"/>
          <w:sz w:val="24"/>
          <w:szCs w:val="24"/>
          <w:u w:val="single"/>
        </w:rPr>
        <w:t>Sammenlæg</w:t>
      </w:r>
      <w:r w:rsidRPr="007E529D">
        <w:rPr>
          <w:rFonts w:ascii="Arial" w:hAnsi="Arial" w:cs="Arial"/>
          <w:sz w:val="24"/>
          <w:szCs w:val="24"/>
          <w:u w:val="single"/>
        </w:rPr>
        <w:t xml:space="preserve"> sammenhængende kontakter</w:t>
      </w:r>
      <w:r>
        <w:rPr>
          <w:rFonts w:ascii="Arial" w:hAnsi="Arial" w:cs="Arial"/>
          <w:sz w:val="24"/>
          <w:szCs w:val="24"/>
          <w:u w:val="single"/>
        </w:rPr>
        <w:t xml:space="preserve"> på samme sygehus og afdeling</w:t>
      </w:r>
      <w:r w:rsidR="00A02744">
        <w:rPr>
          <w:rFonts w:ascii="Arial" w:hAnsi="Arial" w:cs="Arial"/>
          <w:sz w:val="24"/>
          <w:szCs w:val="24"/>
          <w:u w:val="single"/>
        </w:rPr>
        <w:t xml:space="preserve"> (heldøgn)</w:t>
      </w:r>
    </w:p>
    <w:p w:rsidR="00F01343" w:rsidRDefault="005B27F6" w:rsidP="00972950">
      <w:pPr>
        <w:spacing w:before="120" w:after="0"/>
        <w:rPr>
          <w:rFonts w:ascii="Arial" w:hAnsi="Arial" w:cs="Arial"/>
          <w:sz w:val="24"/>
          <w:szCs w:val="24"/>
        </w:rPr>
      </w:pPr>
      <w:r w:rsidRPr="005B27F6">
        <w:rPr>
          <w:rFonts w:ascii="Arial" w:hAnsi="Arial" w:cs="Arial"/>
          <w:sz w:val="24"/>
          <w:szCs w:val="24"/>
        </w:rPr>
        <w:t>Hvis</w:t>
      </w:r>
      <w:r w:rsidR="00EC11FC">
        <w:rPr>
          <w:rFonts w:ascii="Arial" w:hAnsi="Arial" w:cs="Arial"/>
          <w:sz w:val="24"/>
          <w:szCs w:val="24"/>
        </w:rPr>
        <w:t>, for en person,</w:t>
      </w:r>
      <w:r w:rsidRPr="005B27F6">
        <w:rPr>
          <w:rFonts w:ascii="Arial" w:hAnsi="Arial" w:cs="Arial"/>
          <w:sz w:val="24"/>
          <w:szCs w:val="24"/>
        </w:rPr>
        <w:t xml:space="preserve"> to eller flere </w:t>
      </w:r>
      <w:r w:rsidR="003C43F7">
        <w:rPr>
          <w:rFonts w:ascii="Arial" w:hAnsi="Arial" w:cs="Arial"/>
          <w:sz w:val="24"/>
          <w:szCs w:val="24"/>
        </w:rPr>
        <w:t>kontakter</w:t>
      </w:r>
      <w:r w:rsidR="003C43F7" w:rsidRPr="005B27F6">
        <w:rPr>
          <w:rFonts w:ascii="Arial" w:hAnsi="Arial" w:cs="Arial"/>
          <w:sz w:val="24"/>
          <w:szCs w:val="24"/>
        </w:rPr>
        <w:t xml:space="preserve"> </w:t>
      </w:r>
      <w:r w:rsidR="00E6763F">
        <w:rPr>
          <w:rFonts w:ascii="Arial" w:hAnsi="Arial" w:cs="Arial"/>
          <w:sz w:val="24"/>
          <w:szCs w:val="24"/>
        </w:rPr>
        <w:t xml:space="preserve">på én afdeling </w:t>
      </w:r>
      <w:r w:rsidRPr="005B27F6">
        <w:rPr>
          <w:rFonts w:ascii="Arial" w:hAnsi="Arial" w:cs="Arial"/>
          <w:sz w:val="24"/>
          <w:szCs w:val="24"/>
        </w:rPr>
        <w:t>er sammenhæn</w:t>
      </w:r>
      <w:r>
        <w:rPr>
          <w:rFonts w:ascii="Arial" w:hAnsi="Arial" w:cs="Arial"/>
          <w:sz w:val="24"/>
          <w:szCs w:val="24"/>
        </w:rPr>
        <w:t xml:space="preserve">gende dvs. samme </w:t>
      </w:r>
      <w:r w:rsidR="00E6763F">
        <w:rPr>
          <w:rFonts w:ascii="Arial" w:hAnsi="Arial" w:cs="Arial"/>
          <w:sz w:val="24"/>
          <w:szCs w:val="24"/>
        </w:rPr>
        <w:t xml:space="preserve">person, </w:t>
      </w:r>
      <w:r w:rsidR="003701BA">
        <w:rPr>
          <w:rFonts w:ascii="Arial" w:hAnsi="Arial" w:cs="Arial"/>
          <w:sz w:val="24"/>
          <w:szCs w:val="24"/>
        </w:rPr>
        <w:t>sygehus</w:t>
      </w:r>
      <w:r>
        <w:rPr>
          <w:rFonts w:ascii="Arial" w:hAnsi="Arial" w:cs="Arial"/>
          <w:sz w:val="24"/>
          <w:szCs w:val="24"/>
        </w:rPr>
        <w:t xml:space="preserve"> og afdeling</w:t>
      </w:r>
      <w:r w:rsidR="005F70DC">
        <w:rPr>
          <w:rFonts w:ascii="Arial" w:hAnsi="Arial" w:cs="Arial"/>
          <w:sz w:val="24"/>
          <w:szCs w:val="24"/>
        </w:rPr>
        <w:t xml:space="preserve"> og ud-dato-tid = ind-dato-tid</w:t>
      </w:r>
      <w:r>
        <w:rPr>
          <w:rFonts w:ascii="Arial" w:hAnsi="Arial" w:cs="Arial"/>
          <w:sz w:val="24"/>
          <w:szCs w:val="24"/>
        </w:rPr>
        <w:t xml:space="preserve">, så lægges de sammen til </w:t>
      </w:r>
      <w:r w:rsidR="00161F0E">
        <w:rPr>
          <w:rFonts w:ascii="Arial" w:hAnsi="Arial" w:cs="Arial"/>
          <w:sz w:val="24"/>
          <w:szCs w:val="24"/>
        </w:rPr>
        <w:t>é</w:t>
      </w:r>
      <w:r>
        <w:rPr>
          <w:rFonts w:ascii="Arial" w:hAnsi="Arial" w:cs="Arial"/>
          <w:sz w:val="24"/>
          <w:szCs w:val="24"/>
        </w:rPr>
        <w:t>n indlæggelse.</w:t>
      </w:r>
    </w:p>
    <w:p w:rsidR="00DB61D2" w:rsidRDefault="00784FEA" w:rsidP="00972950">
      <w:pPr>
        <w:spacing w:before="120" w:after="0"/>
        <w:rPr>
          <w:rFonts w:ascii="Arial" w:hAnsi="Arial" w:cs="Arial"/>
          <w:sz w:val="24"/>
          <w:szCs w:val="24"/>
        </w:rPr>
      </w:pPr>
      <w:r>
        <w:rPr>
          <w:rFonts w:ascii="Arial" w:hAnsi="Arial" w:cs="Arial"/>
          <w:sz w:val="24"/>
          <w:szCs w:val="24"/>
        </w:rPr>
        <w:t>Relationer til procedurer og diagnoser fra de slettede</w:t>
      </w:r>
      <w:r w:rsidR="00832253">
        <w:rPr>
          <w:rFonts w:ascii="Arial" w:hAnsi="Arial" w:cs="Arial"/>
          <w:sz w:val="24"/>
          <w:szCs w:val="24"/>
        </w:rPr>
        <w:t xml:space="preserve"> kontakter</w:t>
      </w:r>
      <w:r>
        <w:rPr>
          <w:rFonts w:ascii="Arial" w:hAnsi="Arial" w:cs="Arial"/>
          <w:sz w:val="24"/>
          <w:szCs w:val="24"/>
        </w:rPr>
        <w:t xml:space="preserve"> skal overføres til den der bevares</w:t>
      </w:r>
      <w:r w:rsidR="000269C7">
        <w:rPr>
          <w:rFonts w:ascii="Arial" w:hAnsi="Arial" w:cs="Arial"/>
          <w:sz w:val="24"/>
          <w:szCs w:val="24"/>
        </w:rPr>
        <w:t xml:space="preserve"> som indlæggelse</w:t>
      </w:r>
      <w:r>
        <w:rPr>
          <w:rFonts w:ascii="Arial" w:hAnsi="Arial" w:cs="Arial"/>
          <w:sz w:val="24"/>
          <w:szCs w:val="24"/>
        </w:rPr>
        <w:t>, således at der ikke mistes nogen procedurer eller diagnoser.</w:t>
      </w:r>
    </w:p>
    <w:p w:rsidR="000B4A51" w:rsidRDefault="00827ACC" w:rsidP="00485B1A">
      <w:pPr>
        <w:spacing w:before="120" w:after="0"/>
        <w:rPr>
          <w:rFonts w:ascii="Arial" w:hAnsi="Arial" w:cs="Arial"/>
          <w:sz w:val="24"/>
          <w:szCs w:val="24"/>
        </w:rPr>
      </w:pPr>
      <w:r w:rsidRPr="00972950">
        <w:rPr>
          <w:rFonts w:ascii="Arial" w:hAnsi="Arial" w:cs="Arial"/>
          <w:noProof/>
          <w:sz w:val="24"/>
          <w:szCs w:val="24"/>
          <w:lang w:eastAsia="da-DK"/>
        </w:rPr>
        <mc:AlternateContent>
          <mc:Choice Requires="wpg">
            <w:drawing>
              <wp:anchor distT="0" distB="0" distL="114300" distR="114300" simplePos="0" relativeHeight="251648000" behindDoc="0" locked="0" layoutInCell="1" allowOverlap="1" wp14:anchorId="20FEEA62" wp14:editId="20FEEA63">
                <wp:simplePos x="0" y="0"/>
                <wp:positionH relativeFrom="column">
                  <wp:posOffset>251460</wp:posOffset>
                </wp:positionH>
                <wp:positionV relativeFrom="paragraph">
                  <wp:posOffset>107315</wp:posOffset>
                </wp:positionV>
                <wp:extent cx="4962525" cy="1771650"/>
                <wp:effectExtent l="38100" t="0" r="47625" b="0"/>
                <wp:wrapNone/>
                <wp:docPr id="355" name="Gruppe 355"/>
                <wp:cNvGraphicFramePr/>
                <a:graphic xmlns:a="http://schemas.openxmlformats.org/drawingml/2006/main">
                  <a:graphicData uri="http://schemas.microsoft.com/office/word/2010/wordprocessingGroup">
                    <wpg:wgp>
                      <wpg:cNvGrpSpPr/>
                      <wpg:grpSpPr>
                        <a:xfrm>
                          <a:off x="0" y="0"/>
                          <a:ext cx="4962525" cy="1771650"/>
                          <a:chOff x="0" y="0"/>
                          <a:chExt cx="4962525" cy="1771650"/>
                        </a:xfrm>
                      </wpg:grpSpPr>
                      <wps:wsp>
                        <wps:cNvPr id="329" name="Lige forbindelse 329"/>
                        <wps:cNvCnPr/>
                        <wps:spPr>
                          <a:xfrm>
                            <a:off x="0" y="219075"/>
                            <a:ext cx="1009650"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330" name="Lige forbindelse 330"/>
                        <wps:cNvCnPr/>
                        <wps:spPr>
                          <a:xfrm>
                            <a:off x="1009650" y="352425"/>
                            <a:ext cx="1285875" cy="0"/>
                          </a:xfrm>
                          <a:prstGeom prst="line">
                            <a:avLst/>
                          </a:prstGeom>
                          <a:ln>
                            <a:prstDash val="solid"/>
                            <a:headEnd type="oval"/>
                            <a:tailEnd type="oval"/>
                          </a:ln>
                        </wps:spPr>
                        <wps:style>
                          <a:lnRef idx="1">
                            <a:schemeClr val="dk1"/>
                          </a:lnRef>
                          <a:fillRef idx="0">
                            <a:schemeClr val="dk1"/>
                          </a:fillRef>
                          <a:effectRef idx="0">
                            <a:schemeClr val="dk1"/>
                          </a:effectRef>
                          <a:fontRef idx="minor">
                            <a:schemeClr val="tx1"/>
                          </a:fontRef>
                        </wps:style>
                        <wps:bodyPr/>
                      </wps:wsp>
                      <wps:wsp>
                        <wps:cNvPr id="332" name="Lige forbindelse 332"/>
                        <wps:cNvCnPr/>
                        <wps:spPr>
                          <a:xfrm>
                            <a:off x="2295525" y="514350"/>
                            <a:ext cx="1247775"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333" name="Lige forbindelse 333"/>
                        <wps:cNvCnPr/>
                        <wps:spPr>
                          <a:xfrm>
                            <a:off x="3543300" y="647700"/>
                            <a:ext cx="1419225" cy="0"/>
                          </a:xfrm>
                          <a:prstGeom prst="line">
                            <a:avLst/>
                          </a:prstGeom>
                          <a:ln>
                            <a:prstDash val="solid"/>
                            <a:headEnd type="oval"/>
                            <a:tailEnd type="oval"/>
                          </a:ln>
                        </wps:spPr>
                        <wps:style>
                          <a:lnRef idx="1">
                            <a:schemeClr val="dk1"/>
                          </a:lnRef>
                          <a:fillRef idx="0">
                            <a:schemeClr val="dk1"/>
                          </a:fillRef>
                          <a:effectRef idx="0">
                            <a:schemeClr val="dk1"/>
                          </a:effectRef>
                          <a:fontRef idx="minor">
                            <a:schemeClr val="tx1"/>
                          </a:fontRef>
                        </wps:style>
                        <wps:bodyPr/>
                      </wps:wsp>
                      <wps:wsp>
                        <wps:cNvPr id="336" name="Tekstfelt 2"/>
                        <wps:cNvSpPr txBox="1">
                          <a:spLocks noChangeArrowheads="1"/>
                        </wps:cNvSpPr>
                        <wps:spPr bwMode="auto">
                          <a:xfrm>
                            <a:off x="2743200" y="333375"/>
                            <a:ext cx="447675" cy="266700"/>
                          </a:xfrm>
                          <a:prstGeom prst="rect">
                            <a:avLst/>
                          </a:prstGeom>
                          <a:noFill/>
                          <a:ln w="9525">
                            <a:noFill/>
                            <a:miter lim="800000"/>
                            <a:headEnd/>
                            <a:tailEnd/>
                          </a:ln>
                        </wps:spPr>
                        <wps:txbx>
                          <w:txbxContent>
                            <w:p w:rsidR="0075250D" w:rsidRDefault="0075250D" w:rsidP="000B4A51">
                              <w:r>
                                <w:t>B</w:t>
                              </w:r>
                            </w:p>
                          </w:txbxContent>
                        </wps:txbx>
                        <wps:bodyPr rot="0" vert="horz" wrap="square" lIns="91440" tIns="45720" rIns="91440" bIns="45720" anchor="t" anchorCtr="0">
                          <a:noAutofit/>
                        </wps:bodyPr>
                      </wps:wsp>
                      <wps:wsp>
                        <wps:cNvPr id="343" name="Tekstfelt 2"/>
                        <wps:cNvSpPr txBox="1">
                          <a:spLocks noChangeArrowheads="1"/>
                        </wps:cNvSpPr>
                        <wps:spPr bwMode="auto">
                          <a:xfrm>
                            <a:off x="676275" y="1304925"/>
                            <a:ext cx="3495675" cy="466725"/>
                          </a:xfrm>
                          <a:prstGeom prst="rect">
                            <a:avLst/>
                          </a:prstGeom>
                          <a:noFill/>
                          <a:ln w="9525">
                            <a:noFill/>
                            <a:miter lim="800000"/>
                            <a:headEnd/>
                            <a:tailEnd/>
                          </a:ln>
                        </wps:spPr>
                        <wps:txbx>
                          <w:txbxContent>
                            <w:p w:rsidR="0075250D" w:rsidRDefault="0075250D" w:rsidP="000B4A51">
                              <w:r>
                                <w:t>Er to sammenhængende indlæggelser for samme person på samme sygehus og afdeling sålægges de sammen til en</w:t>
                              </w:r>
                            </w:p>
                            <w:p w:rsidR="0075250D" w:rsidRDefault="0075250D" w:rsidP="000B4A51">
                              <w:r>
                                <w:t xml:space="preserve">  ene ligger inden i den anden splittes den omsluttende i to</w:t>
                              </w:r>
                              <w:r>
                                <w:br/>
                                <w:t xml:space="preserve">                                                                                 – behold kun en</w:t>
                              </w:r>
                            </w:p>
                          </w:txbxContent>
                        </wps:txbx>
                        <wps:bodyPr rot="0" vert="horz" wrap="square" lIns="91440" tIns="45720" rIns="91440" bIns="45720" anchor="t" anchorCtr="0">
                          <a:noAutofit/>
                        </wps:bodyPr>
                      </wps:wsp>
                      <wps:wsp>
                        <wps:cNvPr id="344" name="Tekstfelt 2"/>
                        <wps:cNvSpPr txBox="1">
                          <a:spLocks noChangeArrowheads="1"/>
                        </wps:cNvSpPr>
                        <wps:spPr bwMode="auto">
                          <a:xfrm>
                            <a:off x="228600" y="0"/>
                            <a:ext cx="447675" cy="266700"/>
                          </a:xfrm>
                          <a:prstGeom prst="rect">
                            <a:avLst/>
                          </a:prstGeom>
                          <a:noFill/>
                          <a:ln w="9525">
                            <a:noFill/>
                            <a:miter lim="800000"/>
                            <a:headEnd/>
                            <a:tailEnd/>
                          </a:ln>
                        </wps:spPr>
                        <wps:txbx>
                          <w:txbxContent>
                            <w:p w:rsidR="0075250D" w:rsidRDefault="0075250D" w:rsidP="004A34DA">
                              <w:r>
                                <w:t>A</w:t>
                              </w:r>
                            </w:p>
                          </w:txbxContent>
                        </wps:txbx>
                        <wps:bodyPr rot="0" vert="horz" wrap="square" lIns="91440" tIns="45720" rIns="91440" bIns="45720" anchor="t" anchorCtr="0">
                          <a:noAutofit/>
                        </wps:bodyPr>
                      </wps:wsp>
                      <wps:wsp>
                        <wps:cNvPr id="345" name="Tekstfelt 2"/>
                        <wps:cNvSpPr txBox="1">
                          <a:spLocks noChangeArrowheads="1"/>
                        </wps:cNvSpPr>
                        <wps:spPr bwMode="auto">
                          <a:xfrm>
                            <a:off x="1381125" y="152400"/>
                            <a:ext cx="447675" cy="266700"/>
                          </a:xfrm>
                          <a:prstGeom prst="rect">
                            <a:avLst/>
                          </a:prstGeom>
                          <a:noFill/>
                          <a:ln w="9525">
                            <a:noFill/>
                            <a:miter lim="800000"/>
                            <a:headEnd/>
                            <a:tailEnd/>
                          </a:ln>
                        </wps:spPr>
                        <wps:txbx>
                          <w:txbxContent>
                            <w:p w:rsidR="0075250D" w:rsidRDefault="0075250D" w:rsidP="004A34DA">
                              <w:r>
                                <w:t>B</w:t>
                              </w:r>
                            </w:p>
                          </w:txbxContent>
                        </wps:txbx>
                        <wps:bodyPr rot="0" vert="horz" wrap="square" lIns="91440" tIns="45720" rIns="91440" bIns="45720" anchor="t" anchorCtr="0">
                          <a:noAutofit/>
                        </wps:bodyPr>
                      </wps:wsp>
                      <wps:wsp>
                        <wps:cNvPr id="346" name="Tekstfelt 2"/>
                        <wps:cNvSpPr txBox="1">
                          <a:spLocks noChangeArrowheads="1"/>
                        </wps:cNvSpPr>
                        <wps:spPr bwMode="auto">
                          <a:xfrm>
                            <a:off x="4067175" y="419100"/>
                            <a:ext cx="447675" cy="266700"/>
                          </a:xfrm>
                          <a:prstGeom prst="rect">
                            <a:avLst/>
                          </a:prstGeom>
                          <a:noFill/>
                          <a:ln w="9525">
                            <a:noFill/>
                            <a:miter lim="800000"/>
                            <a:headEnd/>
                            <a:tailEnd/>
                          </a:ln>
                        </wps:spPr>
                        <wps:txbx>
                          <w:txbxContent>
                            <w:p w:rsidR="0075250D" w:rsidRDefault="0075250D" w:rsidP="004A34DA">
                              <w:r>
                                <w:t>C</w:t>
                              </w:r>
                            </w:p>
                          </w:txbxContent>
                        </wps:txbx>
                        <wps:bodyPr rot="0" vert="horz" wrap="square" lIns="91440" tIns="45720" rIns="91440" bIns="45720" anchor="t" anchorCtr="0">
                          <a:noAutofit/>
                        </wps:bodyPr>
                      </wps:wsp>
                      <wps:wsp>
                        <wps:cNvPr id="347" name="Lige forbindelse 347"/>
                        <wps:cNvCnPr/>
                        <wps:spPr>
                          <a:xfrm>
                            <a:off x="0" y="895350"/>
                            <a:ext cx="1009650"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wps:wsp>
                        <wps:cNvPr id="348" name="Lige forbindelse 348"/>
                        <wps:cNvCnPr/>
                        <wps:spPr>
                          <a:xfrm>
                            <a:off x="1009650" y="1028700"/>
                            <a:ext cx="2533650" cy="0"/>
                          </a:xfrm>
                          <a:prstGeom prst="line">
                            <a:avLst/>
                          </a:prstGeom>
                          <a:ln>
                            <a:prstDash val="solid"/>
                            <a:headEnd type="oval"/>
                            <a:tailEnd type="oval"/>
                          </a:ln>
                        </wps:spPr>
                        <wps:style>
                          <a:lnRef idx="1">
                            <a:schemeClr val="dk1"/>
                          </a:lnRef>
                          <a:fillRef idx="0">
                            <a:schemeClr val="dk1"/>
                          </a:fillRef>
                          <a:effectRef idx="0">
                            <a:schemeClr val="dk1"/>
                          </a:effectRef>
                          <a:fontRef idx="minor">
                            <a:schemeClr val="tx1"/>
                          </a:fontRef>
                        </wps:style>
                        <wps:bodyPr/>
                      </wps:wsp>
                      <wps:wsp>
                        <wps:cNvPr id="350" name="Lige forbindelse 350"/>
                        <wps:cNvCnPr/>
                        <wps:spPr>
                          <a:xfrm>
                            <a:off x="3543300" y="1228725"/>
                            <a:ext cx="1419225" cy="0"/>
                          </a:xfrm>
                          <a:prstGeom prst="line">
                            <a:avLst/>
                          </a:prstGeom>
                          <a:ln>
                            <a:prstDash val="solid"/>
                            <a:headEnd type="oval"/>
                            <a:tailEnd type="oval"/>
                          </a:ln>
                        </wps:spPr>
                        <wps:style>
                          <a:lnRef idx="1">
                            <a:schemeClr val="dk1"/>
                          </a:lnRef>
                          <a:fillRef idx="0">
                            <a:schemeClr val="dk1"/>
                          </a:fillRef>
                          <a:effectRef idx="0">
                            <a:schemeClr val="dk1"/>
                          </a:effectRef>
                          <a:fontRef idx="minor">
                            <a:schemeClr val="tx1"/>
                          </a:fontRef>
                        </wps:style>
                        <wps:bodyPr/>
                      </wps:wsp>
                      <wps:wsp>
                        <wps:cNvPr id="352" name="Tekstfelt 2"/>
                        <wps:cNvSpPr txBox="1">
                          <a:spLocks noChangeArrowheads="1"/>
                        </wps:cNvSpPr>
                        <wps:spPr bwMode="auto">
                          <a:xfrm>
                            <a:off x="228600" y="676275"/>
                            <a:ext cx="447675" cy="266700"/>
                          </a:xfrm>
                          <a:prstGeom prst="rect">
                            <a:avLst/>
                          </a:prstGeom>
                          <a:noFill/>
                          <a:ln w="9525">
                            <a:noFill/>
                            <a:miter lim="800000"/>
                            <a:headEnd/>
                            <a:tailEnd/>
                          </a:ln>
                        </wps:spPr>
                        <wps:txbx>
                          <w:txbxContent>
                            <w:p w:rsidR="0075250D" w:rsidRDefault="0075250D" w:rsidP="00A229CF">
                              <w:r>
                                <w:t>A</w:t>
                              </w:r>
                            </w:p>
                          </w:txbxContent>
                        </wps:txbx>
                        <wps:bodyPr rot="0" vert="horz" wrap="square" lIns="91440" tIns="45720" rIns="91440" bIns="45720" anchor="t" anchorCtr="0">
                          <a:noAutofit/>
                        </wps:bodyPr>
                      </wps:wsp>
                      <wps:wsp>
                        <wps:cNvPr id="353" name="Tekstfelt 2"/>
                        <wps:cNvSpPr txBox="1">
                          <a:spLocks noChangeArrowheads="1"/>
                        </wps:cNvSpPr>
                        <wps:spPr bwMode="auto">
                          <a:xfrm>
                            <a:off x="1905000" y="819150"/>
                            <a:ext cx="447675" cy="266700"/>
                          </a:xfrm>
                          <a:prstGeom prst="rect">
                            <a:avLst/>
                          </a:prstGeom>
                          <a:noFill/>
                          <a:ln w="9525">
                            <a:noFill/>
                            <a:miter lim="800000"/>
                            <a:headEnd/>
                            <a:tailEnd/>
                          </a:ln>
                        </wps:spPr>
                        <wps:txbx>
                          <w:txbxContent>
                            <w:p w:rsidR="0075250D" w:rsidRDefault="0075250D" w:rsidP="00A229CF">
                              <w:r>
                                <w:t>B</w:t>
                              </w:r>
                            </w:p>
                          </w:txbxContent>
                        </wps:txbx>
                        <wps:bodyPr rot="0" vert="horz" wrap="square" lIns="91440" tIns="45720" rIns="91440" bIns="45720" anchor="t" anchorCtr="0">
                          <a:noAutofit/>
                        </wps:bodyPr>
                      </wps:wsp>
                      <wps:wsp>
                        <wps:cNvPr id="354" name="Tekstfelt 2"/>
                        <wps:cNvSpPr txBox="1">
                          <a:spLocks noChangeArrowheads="1"/>
                        </wps:cNvSpPr>
                        <wps:spPr bwMode="auto">
                          <a:xfrm>
                            <a:off x="4067175" y="1028700"/>
                            <a:ext cx="447675" cy="266700"/>
                          </a:xfrm>
                          <a:prstGeom prst="rect">
                            <a:avLst/>
                          </a:prstGeom>
                          <a:noFill/>
                          <a:ln w="9525">
                            <a:noFill/>
                            <a:miter lim="800000"/>
                            <a:headEnd/>
                            <a:tailEnd/>
                          </a:ln>
                        </wps:spPr>
                        <wps:txbx>
                          <w:txbxContent>
                            <w:p w:rsidR="0075250D" w:rsidRDefault="0075250D" w:rsidP="00A229CF">
                              <w:r>
                                <w:t>C</w:t>
                              </w:r>
                            </w:p>
                          </w:txbxContent>
                        </wps:txbx>
                        <wps:bodyPr rot="0" vert="horz" wrap="square" lIns="91440" tIns="45720" rIns="91440" bIns="45720" anchor="t" anchorCtr="0">
                          <a:noAutofit/>
                        </wps:bodyPr>
                      </wps:wsp>
                    </wpg:wgp>
                  </a:graphicData>
                </a:graphic>
              </wp:anchor>
            </w:drawing>
          </mc:Choice>
          <mc:Fallback>
            <w:pict>
              <v:group id="Gruppe 355" o:spid="_x0000_s1082" style="position:absolute;margin-left:19.8pt;margin-top:8.45pt;width:390.75pt;height:139.5pt;z-index:251648000" coordsize="49625,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">
                <v:line id="Lige forbindelse 329" o:spid="_x0000_s1083" style="position:absolute;visibility:visible;mso-wrap-style:square" from="0,2190" to="10096,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RnGcYAAADcAAAADwAAAGRycy9kb3ducmV2LnhtbESP3WrCQBSE7wXfYTlCb0Q39bdNXaUU&#10;BKGgGIXeHrKn2bTZsyG7NWmfvisIXg4z8w2z2nS2EhdqfOlYweM4AUGcO11yoeB82o6eQPiArLFy&#10;TAp+ycNm3e+tMNWu5SNdslCICGGfogITQp1K6XNDFv3Y1cTR+3SNxRBlU0jdYBvhtpKTJFlIiyXH&#10;BYM1vRnKv7Mfq2A4W84Pu4+ltS3rryo3+/e/hJR6GHSvLyACdeEevrV3WsF08gzXM/EIy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EZxnGAAAA3AAAAA8AAAAAAAAA&#10;AAAAAAAAoQIAAGRycy9kb3ducmV2LnhtbFBLBQYAAAAABAAEAPkAAACUAwAAAAA=&#10;" strokecolor="black [3040]">
                  <v:stroke startarrow="oval" endarrow="oval"/>
                </v:line>
                <v:line id="Lige forbindelse 330" o:spid="_x0000_s1084" style="position:absolute;visibility:visible;mso-wrap-style:square" from="10096,3524" to="22955,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dYWcIAAADcAAAADwAAAGRycy9kb3ducmV2LnhtbERPW2vCMBR+H/gfwhnsZWjqvFKbyhgM&#10;BEHxAr4emmNT15yUJrPdfr15GOzx47tn697W4k6trxwrGI8SEMSF0xWXCs6nz+EShA/IGmvHpOCH&#10;PKzzwVOGqXYdH+h+DKWIIexTVGBCaFIpfWHIoh+5hjhyV9daDBG2pdQtdjHc1vItSebSYsWxwWBD&#10;H4aKr+O3VfA6Xcz2m8vC2o71rS7MbvubkFIvz/37CkSgPvyL/9wbrWAyifPjmXgE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dYWcIAAADcAAAADwAAAAAAAAAAAAAA&#10;AAChAgAAZHJzL2Rvd25yZXYueG1sUEsFBgAAAAAEAAQA+QAAAJADAAAAAA==&#10;" strokecolor="black [3040]">
                  <v:stroke startarrow="oval" endarrow="oval"/>
                </v:line>
                <v:line id="Lige forbindelse 332" o:spid="_x0000_s1085" style="position:absolute;visibility:visible;mso-wrap-style:square" from="22955,5143" to="354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ljtcYAAADcAAAADwAAAGRycy9kb3ducmV2LnhtbESP3WrCQBSE74W+w3KE3ojZVKuWNKuU&#10;QkEoKP6At4fsaTY1ezZktybt07sFwcthZr5h8lVva3Gh1leOFTwlKQjiwumKSwXHw8f4BYQPyBpr&#10;x6Tglzyslg+DHDPtOt7RZR9KESHsM1RgQmgyKX1hyKJPXEMcvS/XWgxRtqXULXYRbms5SdO5tFhx&#10;XDDY0Luh4rz/sQpGz4vZdn1aWNux/q4Ls/n8S0mpx2H/9goiUB/u4Vt7rRVMpxP4P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5Y7XGAAAA3AAAAA8AAAAAAAAA&#10;AAAAAAAAoQIAAGRycy9kb3ducmV2LnhtbFBLBQYAAAAABAAEAPkAAACUAwAAAAA=&#10;" strokecolor="black [3040]">
                  <v:stroke startarrow="oval" endarrow="oval"/>
                </v:line>
                <v:line id="Lige forbindelse 333" o:spid="_x0000_s1086" style="position:absolute;visibility:visible;mso-wrap-style:square" from="35433,6477" to="49625,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XGLsUAAADcAAAADwAAAGRycy9kb3ducmV2LnhtbESPQWvCQBSE70L/w/IKXkQ3bWwtqauU&#10;giAISlOh10f2NZs2+zZkVxP99a4geBxm5htmvuxtLY7U+sqxgqdJAoK4cLriUsH+ezV+A+EDssba&#10;MSk4kYfl4mEwx0y7jr/omIdSRAj7DBWYEJpMSl8YsugnriGO3q9rLYYo21LqFrsIt7V8TpJXabHi&#10;uGCwoU9DxX9+sApG09nLbv0zs7Zj/VcXZrs5J6TU8LH/eAcRqA/38K291grSNIXrmXgE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XGLsUAAADcAAAADwAAAAAAAAAA&#10;AAAAAAChAgAAZHJzL2Rvd25yZXYueG1sUEsFBgAAAAAEAAQA+QAAAJMDAAAAAA==&#10;" strokecolor="black [3040]">
                  <v:stroke startarrow="oval" endarrow="oval"/>
                </v:line>
                <v:shape id="_x0000_s1087" type="#_x0000_t202" style="position:absolute;left:27432;top:3333;width:4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75250D" w:rsidRDefault="0075250D" w:rsidP="000B4A51">
                        <w:r>
                          <w:t>B</w:t>
                        </w:r>
                      </w:p>
                    </w:txbxContent>
                  </v:textbox>
                </v:shape>
                <v:shape id="_x0000_s1088" type="#_x0000_t202" style="position:absolute;left:6762;top:13049;width:34957;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75250D" w:rsidRDefault="0075250D" w:rsidP="000B4A51">
                        <w:r>
                          <w:t>Er to sammenhængende indlæggelser for samme person på samme sygehus og afdeling sålægges de sammen til en</w:t>
                        </w:r>
                      </w:p>
                      <w:p w:rsidR="0075250D" w:rsidRDefault="0075250D" w:rsidP="000B4A51">
                        <w:r>
                          <w:t xml:space="preserve">  ene ligger inden i den anden splittes den omsluttende i to</w:t>
                        </w:r>
                        <w:r>
                          <w:br/>
                          <w:t xml:space="preserve">                                                                                 – behold kun en</w:t>
                        </w:r>
                      </w:p>
                    </w:txbxContent>
                  </v:textbox>
                </v:shape>
                <v:shape id="_x0000_s1089" type="#_x0000_t202" style="position:absolute;left:2286;width:4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75250D" w:rsidRDefault="0075250D" w:rsidP="004A34DA">
                        <w:r>
                          <w:t>A</w:t>
                        </w:r>
                      </w:p>
                    </w:txbxContent>
                  </v:textbox>
                </v:shape>
                <v:shape id="_x0000_s1090" type="#_x0000_t202" style="position:absolute;left:13811;top:1524;width:4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rsidR="0075250D" w:rsidRDefault="0075250D" w:rsidP="004A34DA">
                        <w:r>
                          <w:t>B</w:t>
                        </w:r>
                      </w:p>
                    </w:txbxContent>
                  </v:textbox>
                </v:shape>
                <v:shape id="_x0000_s1091" type="#_x0000_t202" style="position:absolute;left:40671;top:4191;width:4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75250D" w:rsidRDefault="0075250D" w:rsidP="004A34DA">
                        <w:r>
                          <w:t>C</w:t>
                        </w:r>
                      </w:p>
                    </w:txbxContent>
                  </v:textbox>
                </v:shape>
                <v:line id="Lige forbindelse 347" o:spid="_x0000_s1092" style="position:absolute;visibility:visible;mso-wrap-style:square" from="0,8953" to="10096,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izUMUAAADcAAAADwAAAGRycy9kb3ducmV2LnhtbESP3WrCQBSE7wt9h+UUvBHd1J+mpK5S&#10;BEEQFK3Q20P2NJs2ezZkVxN9elcQejnMzDfMbNHZSpyp8aVjBa/DBARx7nTJhYLj12rwDsIHZI2V&#10;Y1JwIQ+L+fPTDDPtWt7T+RAKESHsM1RgQqgzKX1uyKIfupo4ej+usRiibAqpG2wj3FZylCRv0mLJ&#10;ccFgTUtD+d/hZBX0J+l0t/5OrW1Z/1a52W6uCSnVe+k+P0AE6sJ/+NFeawXjSQr3M/EI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izUMUAAADcAAAADwAAAAAAAAAA&#10;AAAAAAChAgAAZHJzL2Rvd25yZXYueG1sUEsFBgAAAAAEAAQA+QAAAJMDAAAAAA==&#10;" strokecolor="black [3040]">
                  <v:stroke startarrow="oval" endarrow="oval"/>
                </v:line>
                <v:line id="Lige forbindelse 348" o:spid="_x0000_s1093" style="position:absolute;visibility:visible;mso-wrap-style:square" from="10096,10287" to="35433,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cnIsIAAADcAAAADwAAAGRycy9kb3ducmV2LnhtbERPW2vCMBR+H/gfwhF8GZrqvFGNIsJA&#10;ECZewNdDc2yqzUlpMtv565eHwR4/vvty3dpSPKn2hWMFw0ECgjhzuuBcweX82Z+D8AFZY+mYFPyQ&#10;h/Wq87bEVLuGj/Q8hVzEEPYpKjAhVKmUPjNk0Q9cRRy5m6sthgjrXOoamxhuSzlKkqm0WHBsMFjR&#10;1lD2OH1bBe/j2eSwu86sbVjfy8x87V8JKdXrtpsFiEBt+Bf/uXdawcc4ro1n4h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JcnIsIAAADcAAAADwAAAAAAAAAAAAAA&#10;AAChAgAAZHJzL2Rvd25yZXYueG1sUEsFBgAAAAAEAAQA+QAAAJADAAAAAA==&#10;" strokecolor="black [3040]">
                  <v:stroke startarrow="oval" endarrow="oval"/>
                </v:line>
                <v:line id="Lige forbindelse 350" o:spid="_x0000_s1094" style="position:absolute;visibility:visible;mso-wrap-style:square" from="35433,12287" to="49625,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i9+cIAAADcAAAADwAAAGRycy9kb3ducmV2LnhtbERPXWvCMBR9H+w/hDvwRTRV1zk6o4gg&#10;CMJEJ+z10tw11eamNNFWf715EPZ4ON+zRWcrcaXGl44VjIYJCOLc6ZILBcef9eAThA/IGivHpOBG&#10;Hhbz15cZZtq1vKfrIRQihrDPUIEJoc6k9Lkhi37oauLI/bnGYoiwKaRusI3htpLjJPmQFkuODQZr&#10;WhnKz4eLVdB/n6a7ze/U2pb1qcrN9/aekFK9t275BSJQF/7FT/dGK5ikcX48E4+A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i9+cIAAADcAAAADwAAAAAAAAAAAAAA&#10;AAChAgAAZHJzL2Rvd25yZXYueG1sUEsFBgAAAAAEAAQA+QAAAJADAAAAAA==&#10;" strokecolor="black [3040]">
                  <v:stroke startarrow="oval" endarrow="oval"/>
                </v:line>
                <v:shape id="_x0000_s1095" type="#_x0000_t202" style="position:absolute;left:2286;top:6762;width:4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75250D" w:rsidRDefault="0075250D" w:rsidP="00A229CF">
                        <w:r>
                          <w:t>A</w:t>
                        </w:r>
                      </w:p>
                    </w:txbxContent>
                  </v:textbox>
                </v:shape>
                <v:shape id="_x0000_s1096" type="#_x0000_t202" style="position:absolute;left:19050;top:8191;width:447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75250D" w:rsidRDefault="0075250D" w:rsidP="00A229CF">
                        <w:r>
                          <w:t>B</w:t>
                        </w:r>
                      </w:p>
                    </w:txbxContent>
                  </v:textbox>
                </v:shape>
                <v:shape id="_x0000_s1097" type="#_x0000_t202" style="position:absolute;left:40671;top:10287;width:4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YH8QA&#10;AADcAAAADwAAAGRycy9kb3ducmV2LnhtbESPQWvCQBSE74L/YXlCb3VXq8XGbERaCp4qTWvB2yP7&#10;TILZtyG7NfHfd4WCx2FmvmHSzWAbcaHO1441zKYKBHHhTM2lhu+v98cVCB+QDTaOScOVPGyy8SjF&#10;xLieP+mSh1JECPsENVQhtImUvqjIop+6ljh6J9dZDFF2pTQd9hFuGzlX6llarDkuVNjSa0XFOf+1&#10;Gg4fp+PPQu3LN7tsezcoyfZFav0wGbZrEIGGcA//t3dGw9Ny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cWB/EAAAA3AAAAA8AAAAAAAAAAAAAAAAAmAIAAGRycy9k&#10;b3ducmV2LnhtbFBLBQYAAAAABAAEAPUAAACJAwAAAAA=&#10;" filled="f" stroked="f">
                  <v:textbox>
                    <w:txbxContent>
                      <w:p w:rsidR="0075250D" w:rsidRDefault="0075250D" w:rsidP="00A229CF">
                        <w:r>
                          <w:t>C</w:t>
                        </w:r>
                      </w:p>
                    </w:txbxContent>
                  </v:textbox>
                </v:shape>
              </v:group>
            </w:pict>
          </mc:Fallback>
        </mc:AlternateContent>
      </w:r>
    </w:p>
    <w:p w:rsidR="000B4A51" w:rsidRDefault="000B4A51" w:rsidP="00485B1A">
      <w:pPr>
        <w:spacing w:before="120" w:after="0"/>
        <w:rPr>
          <w:rFonts w:ascii="Arial" w:hAnsi="Arial" w:cs="Arial"/>
          <w:sz w:val="24"/>
          <w:szCs w:val="24"/>
        </w:rPr>
      </w:pPr>
    </w:p>
    <w:p w:rsidR="000B4A51" w:rsidRDefault="000B4A51" w:rsidP="00485B1A">
      <w:pPr>
        <w:spacing w:before="120" w:after="0"/>
        <w:rPr>
          <w:rFonts w:ascii="Arial" w:hAnsi="Arial" w:cs="Arial"/>
          <w:sz w:val="24"/>
          <w:szCs w:val="24"/>
        </w:rPr>
      </w:pPr>
    </w:p>
    <w:p w:rsidR="000B4A51" w:rsidRDefault="00507578" w:rsidP="00485B1A">
      <w:pPr>
        <w:spacing w:before="120" w:after="0"/>
        <w:rPr>
          <w:rFonts w:ascii="Arial" w:hAnsi="Arial" w:cs="Arial"/>
          <w:sz w:val="24"/>
          <w:szCs w:val="24"/>
        </w:rPr>
      </w:pPr>
      <w:r w:rsidRPr="00972950">
        <w:rPr>
          <w:rFonts w:ascii="Arial" w:hAnsi="Arial" w:cs="Arial"/>
          <w:noProof/>
          <w:sz w:val="24"/>
          <w:szCs w:val="24"/>
          <w:lang w:eastAsia="da-DK"/>
        </w:rPr>
        <mc:AlternateContent>
          <mc:Choice Requires="wps">
            <w:drawing>
              <wp:anchor distT="0" distB="0" distL="114300" distR="114300" simplePos="0" relativeHeight="251646976" behindDoc="0" locked="0" layoutInCell="1" allowOverlap="1" wp14:anchorId="20FEEA64" wp14:editId="20FEEA65">
                <wp:simplePos x="0" y="0"/>
                <wp:positionH relativeFrom="column">
                  <wp:posOffset>2537460</wp:posOffset>
                </wp:positionH>
                <wp:positionV relativeFrom="paragraph">
                  <wp:posOffset>41275</wp:posOffset>
                </wp:positionV>
                <wp:extent cx="45085" cy="114300"/>
                <wp:effectExtent l="19050" t="0" r="31115" b="38100"/>
                <wp:wrapNone/>
                <wp:docPr id="331" name="Nedadgående pil 331"/>
                <wp:cNvGraphicFramePr/>
                <a:graphic xmlns:a="http://schemas.openxmlformats.org/drawingml/2006/main">
                  <a:graphicData uri="http://schemas.microsoft.com/office/word/2010/wordprocessingShape">
                    <wps:wsp>
                      <wps:cNvSpPr/>
                      <wps:spPr>
                        <a:xfrm>
                          <a:off x="0" y="0"/>
                          <a:ext cx="45085"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Nedadgående pil 331" o:spid="_x0000_s1026" type="#_x0000_t67" style="position:absolute;margin-left:199.8pt;margin-top:3.25pt;width:3.55pt;height:9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" adj="17340" fillcolor="#4f81bd [3204]" strokecolor="#243f60 [1604]" strokeweight="2pt"/>
            </w:pict>
          </mc:Fallback>
        </mc:AlternateContent>
      </w:r>
    </w:p>
    <w:p w:rsidR="00507578" w:rsidRDefault="00507578" w:rsidP="00485B1A">
      <w:pPr>
        <w:spacing w:before="120" w:after="0"/>
        <w:rPr>
          <w:rFonts w:ascii="Arial" w:hAnsi="Arial" w:cs="Arial"/>
          <w:b/>
          <w:i/>
          <w:sz w:val="24"/>
          <w:szCs w:val="24"/>
        </w:rPr>
      </w:pPr>
    </w:p>
    <w:p w:rsidR="00507578" w:rsidDel="00C26EA8" w:rsidRDefault="00507578" w:rsidP="00485B1A">
      <w:pPr>
        <w:spacing w:before="120" w:after="0"/>
        <w:rPr>
          <w:del w:id="169" w:author="Statens Serum Institut" w:date="2013-09-02T19:17:00Z"/>
          <w:rFonts w:ascii="Arial" w:hAnsi="Arial" w:cs="Arial"/>
          <w:b/>
          <w:i/>
          <w:sz w:val="24"/>
          <w:szCs w:val="24"/>
        </w:rPr>
      </w:pPr>
    </w:p>
    <w:p w:rsidR="00C26EA8" w:rsidRDefault="00C26EA8" w:rsidP="00485B1A">
      <w:pPr>
        <w:spacing w:before="120" w:after="0"/>
        <w:rPr>
          <w:ins w:id="170" w:author="Statens Serum Institut" w:date="2013-09-02T19:25:00Z"/>
          <w:rFonts w:ascii="Arial" w:hAnsi="Arial" w:cs="Arial"/>
          <w:b/>
          <w:i/>
          <w:sz w:val="24"/>
          <w:szCs w:val="24"/>
        </w:rPr>
      </w:pPr>
    </w:p>
    <w:p w:rsidR="00C26EA8" w:rsidRDefault="00C26EA8" w:rsidP="00485B1A">
      <w:pPr>
        <w:spacing w:before="120" w:after="0"/>
        <w:rPr>
          <w:ins w:id="171" w:author="Statens Serum Institut" w:date="2013-09-02T19:25:00Z"/>
          <w:rFonts w:ascii="Arial" w:hAnsi="Arial" w:cs="Arial"/>
          <w:b/>
          <w:i/>
          <w:sz w:val="24"/>
          <w:szCs w:val="24"/>
        </w:rPr>
      </w:pPr>
    </w:p>
    <w:p w:rsidR="00507578" w:rsidDel="00537A40" w:rsidRDefault="00507578" w:rsidP="00485B1A">
      <w:pPr>
        <w:spacing w:before="120" w:after="0"/>
        <w:rPr>
          <w:del w:id="172" w:author="Statens Serum Institut" w:date="2013-09-02T19:17:00Z"/>
          <w:rFonts w:ascii="Arial" w:hAnsi="Arial" w:cs="Arial"/>
          <w:b/>
          <w:i/>
          <w:sz w:val="24"/>
          <w:szCs w:val="24"/>
        </w:rPr>
      </w:pPr>
    </w:p>
    <w:p w:rsidR="00164AB7" w:rsidDel="00537A40" w:rsidRDefault="00164AB7" w:rsidP="00485B1A">
      <w:pPr>
        <w:spacing w:before="120" w:after="0"/>
        <w:rPr>
          <w:del w:id="173" w:author="Statens Serum Institut" w:date="2013-09-02T19:17:00Z"/>
          <w:rFonts w:ascii="Arial" w:hAnsi="Arial" w:cs="Arial"/>
          <w:b/>
          <w:i/>
          <w:sz w:val="24"/>
          <w:szCs w:val="24"/>
        </w:rPr>
      </w:pPr>
    </w:p>
    <w:p w:rsidR="00FE08FF" w:rsidRPr="004F667B" w:rsidRDefault="006A74BC" w:rsidP="00485B1A">
      <w:pPr>
        <w:spacing w:before="120" w:after="0"/>
        <w:rPr>
          <w:rFonts w:ascii="Arial" w:hAnsi="Arial" w:cs="Arial"/>
          <w:b/>
          <w:i/>
          <w:sz w:val="24"/>
          <w:szCs w:val="24"/>
        </w:rPr>
      </w:pPr>
      <w:r>
        <w:rPr>
          <w:rFonts w:ascii="Arial" w:hAnsi="Arial" w:cs="Arial"/>
          <w:b/>
          <w:i/>
          <w:sz w:val="24"/>
          <w:szCs w:val="24"/>
        </w:rPr>
        <w:t>Indlæggelse og i</w:t>
      </w:r>
      <w:r w:rsidR="00180DDB">
        <w:rPr>
          <w:rFonts w:ascii="Arial" w:hAnsi="Arial" w:cs="Arial"/>
          <w:b/>
          <w:i/>
          <w:sz w:val="24"/>
          <w:szCs w:val="24"/>
        </w:rPr>
        <w:t>ndlæggelse</w:t>
      </w:r>
      <w:r w:rsidR="00E73842">
        <w:rPr>
          <w:rFonts w:ascii="Arial" w:hAnsi="Arial" w:cs="Arial"/>
          <w:b/>
          <w:i/>
          <w:sz w:val="24"/>
          <w:szCs w:val="24"/>
        </w:rPr>
        <w:t>sforløb</w:t>
      </w:r>
      <w:r w:rsidR="00A5538E" w:rsidRPr="00A5538E">
        <w:rPr>
          <w:rFonts w:ascii="Arial" w:hAnsi="Arial" w:cs="Arial"/>
          <w:sz w:val="24"/>
          <w:szCs w:val="24"/>
        </w:rPr>
        <w:t xml:space="preserve"> </w:t>
      </w:r>
      <w:r w:rsidR="00A02744" w:rsidRPr="0058646D">
        <w:rPr>
          <w:rFonts w:ascii="Arial" w:hAnsi="Arial" w:cs="Arial"/>
          <w:b/>
          <w:i/>
          <w:sz w:val="24"/>
          <w:szCs w:val="24"/>
          <w:u w:val="single"/>
        </w:rPr>
        <w:t>(heldøgn)</w:t>
      </w:r>
    </w:p>
    <w:p w:rsidR="007E529D" w:rsidRPr="006F7F67" w:rsidRDefault="007E529D" w:rsidP="00972950">
      <w:pPr>
        <w:spacing w:before="120" w:after="0"/>
        <w:rPr>
          <w:rFonts w:ascii="Arial" w:hAnsi="Arial" w:cs="Arial"/>
          <w:sz w:val="24"/>
          <w:szCs w:val="24"/>
        </w:rPr>
      </w:pPr>
      <w:r w:rsidRPr="006F7F67">
        <w:rPr>
          <w:rFonts w:ascii="Arial" w:hAnsi="Arial" w:cs="Arial"/>
          <w:sz w:val="24"/>
          <w:szCs w:val="24"/>
        </w:rPr>
        <w:t xml:space="preserve">Ved en indlæggelse </w:t>
      </w:r>
      <w:r>
        <w:rPr>
          <w:rFonts w:ascii="Arial" w:hAnsi="Arial" w:cs="Arial"/>
          <w:sz w:val="24"/>
          <w:szCs w:val="24"/>
        </w:rPr>
        <w:t xml:space="preserve">for en person, </w:t>
      </w:r>
      <w:r w:rsidRPr="006F7F67">
        <w:rPr>
          <w:rFonts w:ascii="Arial" w:hAnsi="Arial" w:cs="Arial"/>
          <w:sz w:val="24"/>
          <w:szCs w:val="24"/>
        </w:rPr>
        <w:t>forstås her den sam</w:t>
      </w:r>
      <w:r>
        <w:rPr>
          <w:rFonts w:ascii="Arial" w:hAnsi="Arial" w:cs="Arial"/>
          <w:sz w:val="24"/>
          <w:szCs w:val="24"/>
        </w:rPr>
        <w:t xml:space="preserve">menhængende tid (angivet ved en ind-dato-tid og ud-dato-tid) en person har været indlagt på en afdeling på et sygehus - privat eller offentligt. </w:t>
      </w:r>
    </w:p>
    <w:p w:rsidR="009C68B5" w:rsidRPr="0058241D" w:rsidRDefault="00531C7B" w:rsidP="00972950">
      <w:pPr>
        <w:spacing w:before="120" w:after="0"/>
        <w:rPr>
          <w:rFonts w:ascii="Arial" w:hAnsi="Arial" w:cs="Arial"/>
          <w:sz w:val="24"/>
          <w:szCs w:val="24"/>
        </w:rPr>
      </w:pPr>
      <w:r>
        <w:rPr>
          <w:rFonts w:ascii="Arial" w:hAnsi="Arial" w:cs="Arial"/>
          <w:sz w:val="24"/>
          <w:szCs w:val="24"/>
        </w:rPr>
        <w:t>E</w:t>
      </w:r>
      <w:r w:rsidR="00EC11FC">
        <w:rPr>
          <w:rFonts w:ascii="Arial" w:hAnsi="Arial" w:cs="Arial"/>
          <w:sz w:val="24"/>
          <w:szCs w:val="24"/>
        </w:rPr>
        <w:t xml:space="preserve">t </w:t>
      </w:r>
      <w:r w:rsidR="00101F59">
        <w:rPr>
          <w:rFonts w:ascii="Arial" w:hAnsi="Arial" w:cs="Arial"/>
          <w:sz w:val="24"/>
          <w:szCs w:val="24"/>
        </w:rPr>
        <w:t>indlæggelse</w:t>
      </w:r>
      <w:r w:rsidR="000765BC">
        <w:rPr>
          <w:rFonts w:ascii="Arial" w:hAnsi="Arial" w:cs="Arial"/>
          <w:sz w:val="24"/>
          <w:szCs w:val="24"/>
        </w:rPr>
        <w:t>sforløb</w:t>
      </w:r>
      <w:r w:rsidR="00101F59">
        <w:rPr>
          <w:rFonts w:ascii="Arial" w:hAnsi="Arial" w:cs="Arial"/>
          <w:sz w:val="24"/>
          <w:szCs w:val="24"/>
        </w:rPr>
        <w:t xml:space="preserve"> for en person</w:t>
      </w:r>
      <w:r w:rsidR="00645D70">
        <w:rPr>
          <w:rFonts w:ascii="Arial" w:hAnsi="Arial" w:cs="Arial"/>
          <w:sz w:val="24"/>
          <w:szCs w:val="24"/>
        </w:rPr>
        <w:t xml:space="preserve"> </w:t>
      </w:r>
      <w:r w:rsidR="00101F59">
        <w:rPr>
          <w:rFonts w:ascii="Arial" w:hAnsi="Arial" w:cs="Arial"/>
          <w:sz w:val="24"/>
          <w:szCs w:val="24"/>
        </w:rPr>
        <w:t>bestå</w:t>
      </w:r>
      <w:r w:rsidR="000269C7">
        <w:rPr>
          <w:rFonts w:ascii="Arial" w:hAnsi="Arial" w:cs="Arial"/>
          <w:sz w:val="24"/>
          <w:szCs w:val="24"/>
        </w:rPr>
        <w:t>r</w:t>
      </w:r>
      <w:r w:rsidR="00101F59">
        <w:rPr>
          <w:rFonts w:ascii="Arial" w:hAnsi="Arial" w:cs="Arial"/>
          <w:sz w:val="24"/>
          <w:szCs w:val="24"/>
        </w:rPr>
        <w:t xml:space="preserve"> af </w:t>
      </w:r>
      <w:r w:rsidR="00645D70">
        <w:rPr>
          <w:rFonts w:ascii="Arial" w:hAnsi="Arial" w:cs="Arial"/>
          <w:sz w:val="24"/>
          <w:szCs w:val="24"/>
        </w:rPr>
        <w:t xml:space="preserve">sammenhængende </w:t>
      </w:r>
      <w:r w:rsidR="00101F59">
        <w:rPr>
          <w:rFonts w:ascii="Arial" w:hAnsi="Arial" w:cs="Arial"/>
          <w:sz w:val="24"/>
          <w:szCs w:val="24"/>
        </w:rPr>
        <w:t>indlæggelser</w:t>
      </w:r>
      <w:r w:rsidR="00086F0E">
        <w:rPr>
          <w:rFonts w:ascii="Arial" w:hAnsi="Arial" w:cs="Arial"/>
          <w:sz w:val="24"/>
          <w:szCs w:val="24"/>
        </w:rPr>
        <w:t xml:space="preserve"> på tværs af </w:t>
      </w:r>
      <w:r w:rsidR="003701BA">
        <w:rPr>
          <w:rFonts w:ascii="Arial" w:hAnsi="Arial" w:cs="Arial"/>
          <w:sz w:val="24"/>
          <w:szCs w:val="24"/>
        </w:rPr>
        <w:t>sygehus</w:t>
      </w:r>
      <w:r w:rsidR="00086F0E">
        <w:rPr>
          <w:rFonts w:ascii="Arial" w:hAnsi="Arial" w:cs="Arial"/>
          <w:sz w:val="24"/>
          <w:szCs w:val="24"/>
        </w:rPr>
        <w:t>er og afdelinger</w:t>
      </w:r>
      <w:r w:rsidR="000366B1" w:rsidRPr="0058241D">
        <w:rPr>
          <w:rFonts w:ascii="Arial" w:hAnsi="Arial" w:cs="Arial"/>
          <w:sz w:val="24"/>
          <w:szCs w:val="24"/>
        </w:rPr>
        <w:t>.</w:t>
      </w:r>
    </w:p>
    <w:p w:rsidR="00382003" w:rsidRDefault="00EF71F6" w:rsidP="00972950">
      <w:pPr>
        <w:spacing w:before="120" w:after="0"/>
        <w:rPr>
          <w:rFonts w:ascii="Arial" w:hAnsi="Arial" w:cs="Arial"/>
          <w:sz w:val="24"/>
          <w:szCs w:val="24"/>
        </w:rPr>
      </w:pPr>
      <w:r>
        <w:rPr>
          <w:rFonts w:ascii="Arial" w:hAnsi="Arial" w:cs="Arial"/>
          <w:sz w:val="24"/>
          <w:szCs w:val="24"/>
        </w:rPr>
        <w:t>Både indlæggelser (afdelings-indlæggelsesforløb)</w:t>
      </w:r>
      <w:r w:rsidR="00F309F1">
        <w:rPr>
          <w:rFonts w:ascii="Arial" w:hAnsi="Arial" w:cs="Arial"/>
          <w:sz w:val="24"/>
          <w:szCs w:val="24"/>
        </w:rPr>
        <w:t xml:space="preserve"> og</w:t>
      </w:r>
      <w:r w:rsidR="00382003">
        <w:rPr>
          <w:rFonts w:ascii="Arial" w:hAnsi="Arial" w:cs="Arial"/>
          <w:sz w:val="24"/>
          <w:szCs w:val="24"/>
        </w:rPr>
        <w:t xml:space="preserve"> ind</w:t>
      </w:r>
      <w:r w:rsidR="00AC55C6">
        <w:rPr>
          <w:rFonts w:ascii="Arial" w:hAnsi="Arial" w:cs="Arial"/>
          <w:sz w:val="24"/>
          <w:szCs w:val="24"/>
        </w:rPr>
        <w:t>lægge</w:t>
      </w:r>
      <w:r w:rsidR="00086F0E">
        <w:rPr>
          <w:rFonts w:ascii="Arial" w:hAnsi="Arial" w:cs="Arial"/>
          <w:sz w:val="24"/>
          <w:szCs w:val="24"/>
        </w:rPr>
        <w:t>lse</w:t>
      </w:r>
      <w:r w:rsidR="00AC55C6">
        <w:rPr>
          <w:rFonts w:ascii="Arial" w:hAnsi="Arial" w:cs="Arial"/>
          <w:sz w:val="24"/>
          <w:szCs w:val="24"/>
        </w:rPr>
        <w:t>s</w:t>
      </w:r>
      <w:r w:rsidR="00086F0E">
        <w:rPr>
          <w:rFonts w:ascii="Arial" w:hAnsi="Arial" w:cs="Arial"/>
          <w:sz w:val="24"/>
          <w:szCs w:val="24"/>
        </w:rPr>
        <w:t>forløb</w:t>
      </w:r>
      <w:r w:rsidR="00AC55C6">
        <w:rPr>
          <w:rFonts w:ascii="Arial" w:hAnsi="Arial" w:cs="Arial"/>
          <w:sz w:val="24"/>
          <w:szCs w:val="24"/>
        </w:rPr>
        <w:t xml:space="preserve"> samt sammenhæng mellem disse skal kunne slås op.</w:t>
      </w:r>
    </w:p>
    <w:p w:rsidR="00CD3EF0" w:rsidRDefault="00CD3EF0" w:rsidP="00485B1A">
      <w:pPr>
        <w:tabs>
          <w:tab w:val="left" w:pos="1665"/>
        </w:tabs>
        <w:spacing w:before="120" w:after="0"/>
        <w:rPr>
          <w:rFonts w:ascii="Arial" w:hAnsi="Arial" w:cs="Arial"/>
          <w:sz w:val="24"/>
          <w:szCs w:val="24"/>
        </w:rPr>
      </w:pPr>
      <w:r w:rsidRPr="00972950">
        <w:rPr>
          <w:rFonts w:ascii="Arial" w:hAnsi="Arial" w:cs="Arial"/>
          <w:noProof/>
          <w:sz w:val="24"/>
          <w:szCs w:val="24"/>
          <w:lang w:eastAsia="da-DK"/>
        </w:rPr>
        <mc:AlternateContent>
          <mc:Choice Requires="wps">
            <w:drawing>
              <wp:anchor distT="0" distB="0" distL="114300" distR="114300" simplePos="0" relativeHeight="251661312" behindDoc="0" locked="0" layoutInCell="1" allowOverlap="1" wp14:anchorId="20FEEA66" wp14:editId="20FEEA67">
                <wp:simplePos x="0" y="0"/>
                <wp:positionH relativeFrom="column">
                  <wp:posOffset>356235</wp:posOffset>
                </wp:positionH>
                <wp:positionV relativeFrom="paragraph">
                  <wp:posOffset>116205</wp:posOffset>
                </wp:positionV>
                <wp:extent cx="2190750" cy="266700"/>
                <wp:effectExtent l="0" t="0" r="0" b="0"/>
                <wp:wrapNone/>
                <wp:docPr id="38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266700"/>
                        </a:xfrm>
                        <a:prstGeom prst="rect">
                          <a:avLst/>
                        </a:prstGeom>
                        <a:noFill/>
                        <a:ln w="9525">
                          <a:noFill/>
                          <a:miter lim="800000"/>
                          <a:headEnd/>
                          <a:tailEnd/>
                        </a:ln>
                      </wps:spPr>
                      <wps:txbx>
                        <w:txbxContent>
                          <w:p w:rsidR="0075250D" w:rsidRDefault="0075250D" w:rsidP="00CD3EF0">
                            <w:r>
                              <w:t>5 indlæggelser: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Tekstfelt 2" o:spid="_x0000_s1098" type="#_x0000_t202" style="position:absolute;margin-left:28.05pt;margin-top:9.15pt;width:172.5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" filled="f" stroked="f">
                <v:textbox>
                  <w:txbxContent>
                    <w:p w:rsidR="0075250D" w:rsidRDefault="0075250D" w:rsidP="00CD3EF0">
                      <w:r>
                        <w:t>5 indlæggelser:</w:t>
                      </w:r>
                    </w:p>
                  </w:txbxContent>
                </v:textbox>
              </v:shape>
            </w:pict>
          </mc:Fallback>
        </mc:AlternateContent>
      </w:r>
    </w:p>
    <w:p w:rsidR="00DB61D2" w:rsidRDefault="00B80E98" w:rsidP="00485B1A">
      <w:pPr>
        <w:tabs>
          <w:tab w:val="left" w:pos="1665"/>
        </w:tabs>
        <w:spacing w:before="120" w:after="0"/>
        <w:rPr>
          <w:rFonts w:ascii="Arial" w:hAnsi="Arial" w:cs="Arial"/>
          <w:sz w:val="24"/>
          <w:szCs w:val="24"/>
        </w:rPr>
      </w:pPr>
      <w:r w:rsidRPr="00972950">
        <w:rPr>
          <w:rFonts w:ascii="Arial" w:hAnsi="Arial" w:cs="Arial"/>
          <w:noProof/>
          <w:sz w:val="24"/>
          <w:szCs w:val="24"/>
          <w:lang w:eastAsia="da-DK"/>
        </w:rPr>
        <mc:AlternateContent>
          <mc:Choice Requires="wps">
            <w:drawing>
              <wp:anchor distT="0" distB="0" distL="114300" distR="114300" simplePos="0" relativeHeight="251654144" behindDoc="0" locked="0" layoutInCell="1" allowOverlap="1" wp14:anchorId="20FEEA68" wp14:editId="20FEEA69">
                <wp:simplePos x="0" y="0"/>
                <wp:positionH relativeFrom="column">
                  <wp:posOffset>1499235</wp:posOffset>
                </wp:positionH>
                <wp:positionV relativeFrom="paragraph">
                  <wp:posOffset>188595</wp:posOffset>
                </wp:positionV>
                <wp:extent cx="942975" cy="266700"/>
                <wp:effectExtent l="0" t="0" r="0" b="0"/>
                <wp:wrapNone/>
                <wp:docPr id="37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6700"/>
                        </a:xfrm>
                        <a:prstGeom prst="rect">
                          <a:avLst/>
                        </a:prstGeom>
                        <a:noFill/>
                        <a:ln w="9525">
                          <a:noFill/>
                          <a:miter lim="800000"/>
                          <a:headEnd/>
                          <a:tailEnd/>
                        </a:ln>
                      </wps:spPr>
                      <wps:txbx>
                        <w:txbxContent>
                          <w:p w:rsidR="0075250D" w:rsidRDefault="0075250D" w:rsidP="00B80E98">
                            <w:r>
                              <w:t>sgh 1, afd 1B</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99" type="#_x0000_t202" style="position:absolute;margin-left:118.05pt;margin-top:14.85pt;width:74.25pt;height:21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" filled="f" stroked="f">
                <v:textbox>
                  <w:txbxContent>
                    <w:p w:rsidR="0075250D" w:rsidRDefault="0075250D" w:rsidP="00B80E98">
                      <w:r>
                        <w:t>sgh 1, afd 1B</w:t>
                      </w:r>
                    </w:p>
                  </w:txbxContent>
                </v:textbox>
              </v:shape>
            </w:pict>
          </mc:Fallback>
        </mc:AlternateContent>
      </w:r>
      <w:r w:rsidR="002466B6" w:rsidRPr="00972950">
        <w:rPr>
          <w:rFonts w:ascii="Arial" w:hAnsi="Arial" w:cs="Arial"/>
          <w:noProof/>
          <w:sz w:val="24"/>
          <w:szCs w:val="24"/>
          <w:lang w:eastAsia="da-DK"/>
        </w:rPr>
        <mc:AlternateContent>
          <mc:Choice Requires="wps">
            <w:drawing>
              <wp:anchor distT="0" distB="0" distL="114300" distR="114300" simplePos="0" relativeHeight="251653120" behindDoc="0" locked="0" layoutInCell="1" allowOverlap="1" wp14:anchorId="20FEEA6A" wp14:editId="20FEEA6B">
                <wp:simplePos x="0" y="0"/>
                <wp:positionH relativeFrom="column">
                  <wp:posOffset>403860</wp:posOffset>
                </wp:positionH>
                <wp:positionV relativeFrom="paragraph">
                  <wp:posOffset>55245</wp:posOffset>
                </wp:positionV>
                <wp:extent cx="942975" cy="266700"/>
                <wp:effectExtent l="0" t="0" r="0" b="0"/>
                <wp:wrapNone/>
                <wp:docPr id="36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6700"/>
                        </a:xfrm>
                        <a:prstGeom prst="rect">
                          <a:avLst/>
                        </a:prstGeom>
                        <a:noFill/>
                        <a:ln w="9525">
                          <a:noFill/>
                          <a:miter lim="800000"/>
                          <a:headEnd/>
                          <a:tailEnd/>
                        </a:ln>
                      </wps:spPr>
                      <wps:txbx>
                        <w:txbxContent>
                          <w:p w:rsidR="0075250D" w:rsidRDefault="0075250D" w:rsidP="002466B6">
                            <w:r>
                              <w:t>sgh 1, afd 1A</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100" type="#_x0000_t202" style="position:absolute;margin-left:31.8pt;margin-top:4.35pt;width:74.25pt;height:21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" filled="f" stroked="f">
                <v:textbox>
                  <w:txbxContent>
                    <w:p w:rsidR="0075250D" w:rsidRDefault="0075250D" w:rsidP="002466B6">
                      <w:r>
                        <w:t>sgh 1, afd 1A</w:t>
                      </w:r>
                    </w:p>
                  </w:txbxContent>
                </v:textbox>
              </v:shape>
            </w:pict>
          </mc:Fallback>
        </mc:AlternateContent>
      </w:r>
    </w:p>
    <w:p w:rsidR="002466B6" w:rsidRDefault="00B80E98" w:rsidP="00485B1A">
      <w:pPr>
        <w:tabs>
          <w:tab w:val="left" w:pos="1665"/>
        </w:tabs>
        <w:spacing w:before="120" w:after="0"/>
        <w:rPr>
          <w:rFonts w:ascii="Arial" w:hAnsi="Arial" w:cs="Arial"/>
          <w:sz w:val="24"/>
          <w:szCs w:val="24"/>
        </w:rPr>
      </w:pPr>
      <w:r w:rsidRPr="00972950">
        <w:rPr>
          <w:rFonts w:ascii="Arial" w:hAnsi="Arial" w:cs="Arial"/>
          <w:noProof/>
          <w:sz w:val="24"/>
          <w:szCs w:val="24"/>
          <w:lang w:eastAsia="da-DK"/>
        </w:rPr>
        <mc:AlternateContent>
          <mc:Choice Requires="wps">
            <w:drawing>
              <wp:anchor distT="0" distB="0" distL="114300" distR="114300" simplePos="0" relativeHeight="251655168" behindDoc="0" locked="0" layoutInCell="1" allowOverlap="1" wp14:anchorId="20FEEA6C" wp14:editId="20FEEA6D">
                <wp:simplePos x="0" y="0"/>
                <wp:positionH relativeFrom="column">
                  <wp:posOffset>2727960</wp:posOffset>
                </wp:positionH>
                <wp:positionV relativeFrom="paragraph">
                  <wp:posOffset>139700</wp:posOffset>
                </wp:positionV>
                <wp:extent cx="942975" cy="266700"/>
                <wp:effectExtent l="0" t="0" r="0" b="0"/>
                <wp:wrapNone/>
                <wp:docPr id="37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6700"/>
                        </a:xfrm>
                        <a:prstGeom prst="rect">
                          <a:avLst/>
                        </a:prstGeom>
                        <a:noFill/>
                        <a:ln w="9525">
                          <a:noFill/>
                          <a:miter lim="800000"/>
                          <a:headEnd/>
                          <a:tailEnd/>
                        </a:ln>
                      </wps:spPr>
                      <wps:txbx>
                        <w:txbxContent>
                          <w:p w:rsidR="0075250D" w:rsidRDefault="0075250D" w:rsidP="00B80E98">
                            <w:r>
                              <w:t>sgh 2, afd 2A</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101" type="#_x0000_t202" style="position:absolute;margin-left:214.8pt;margin-top:11pt;width:74.25pt;height:21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" filled="f" stroked="f">
                <v:textbox>
                  <w:txbxContent>
                    <w:p w:rsidR="0075250D" w:rsidRDefault="0075250D" w:rsidP="00B80E98">
                      <w:r>
                        <w:t>sgh 2, afd 2A</w:t>
                      </w:r>
                    </w:p>
                  </w:txbxContent>
                </v:textbox>
              </v:shape>
            </w:pict>
          </mc:Fallback>
        </mc:AlternateContent>
      </w:r>
      <w:r w:rsidR="002466B6" w:rsidRPr="00972950">
        <w:rPr>
          <w:rFonts w:ascii="Arial" w:hAnsi="Arial" w:cs="Arial"/>
          <w:noProof/>
          <w:sz w:val="24"/>
          <w:szCs w:val="24"/>
          <w:lang w:eastAsia="da-DK"/>
        </w:rPr>
        <mc:AlternateContent>
          <mc:Choice Requires="wps">
            <w:drawing>
              <wp:anchor distT="0" distB="0" distL="114300" distR="114300" simplePos="0" relativeHeight="251649024" behindDoc="0" locked="0" layoutInCell="1" allowOverlap="1" wp14:anchorId="20FEEA6E" wp14:editId="20FEEA6F">
                <wp:simplePos x="0" y="0"/>
                <wp:positionH relativeFrom="column">
                  <wp:posOffset>403860</wp:posOffset>
                </wp:positionH>
                <wp:positionV relativeFrom="paragraph">
                  <wp:posOffset>73025</wp:posOffset>
                </wp:positionV>
                <wp:extent cx="1009650" cy="0"/>
                <wp:effectExtent l="38100" t="38100" r="57150" b="57150"/>
                <wp:wrapNone/>
                <wp:docPr id="357" name="Lige forbindelse 357"/>
                <wp:cNvGraphicFramePr/>
                <a:graphic xmlns:a="http://schemas.openxmlformats.org/drawingml/2006/main">
                  <a:graphicData uri="http://schemas.microsoft.com/office/word/2010/wordprocessingShape">
                    <wps:wsp>
                      <wps:cNvCnPr/>
                      <wps:spPr>
                        <a:xfrm>
                          <a:off x="0" y="0"/>
                          <a:ext cx="1009650"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Lige forbindelse 357"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1.8pt,5.75pt" to="111.3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" strokecolor="black [3040]">
                <v:stroke startarrow="oval" endarrow="oval"/>
              </v:line>
            </w:pict>
          </mc:Fallback>
        </mc:AlternateContent>
      </w:r>
    </w:p>
    <w:p w:rsidR="002466B6" w:rsidRDefault="00AD2062" w:rsidP="00485B1A">
      <w:pPr>
        <w:tabs>
          <w:tab w:val="left" w:pos="1665"/>
        </w:tabs>
        <w:spacing w:before="120" w:after="0"/>
        <w:rPr>
          <w:rFonts w:ascii="Arial" w:hAnsi="Arial" w:cs="Arial"/>
          <w:sz w:val="24"/>
          <w:szCs w:val="24"/>
        </w:rPr>
      </w:pPr>
      <w:r w:rsidRPr="00972950">
        <w:rPr>
          <w:rFonts w:ascii="Arial" w:hAnsi="Arial" w:cs="Arial"/>
          <w:noProof/>
          <w:sz w:val="24"/>
          <w:szCs w:val="24"/>
          <w:lang w:eastAsia="da-DK"/>
        </w:rPr>
        <mc:AlternateContent>
          <mc:Choice Requires="wps">
            <w:drawing>
              <wp:anchor distT="0" distB="0" distL="114300" distR="114300" simplePos="0" relativeHeight="251657216" behindDoc="0" locked="0" layoutInCell="1" allowOverlap="1" wp14:anchorId="20FEEA70" wp14:editId="20FEEA71">
                <wp:simplePos x="0" y="0"/>
                <wp:positionH relativeFrom="column">
                  <wp:posOffset>3766185</wp:posOffset>
                </wp:positionH>
                <wp:positionV relativeFrom="paragraph">
                  <wp:posOffset>109220</wp:posOffset>
                </wp:positionV>
                <wp:extent cx="942975" cy="266700"/>
                <wp:effectExtent l="0" t="0" r="0" b="0"/>
                <wp:wrapNone/>
                <wp:docPr id="37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6700"/>
                        </a:xfrm>
                        <a:prstGeom prst="rect">
                          <a:avLst/>
                        </a:prstGeom>
                        <a:noFill/>
                        <a:ln w="9525">
                          <a:noFill/>
                          <a:miter lim="800000"/>
                          <a:headEnd/>
                          <a:tailEnd/>
                        </a:ln>
                      </wps:spPr>
                      <wps:txbx>
                        <w:txbxContent>
                          <w:p w:rsidR="0075250D" w:rsidRDefault="0075250D" w:rsidP="00AD2062">
                            <w:r>
                              <w:t>sgh 2, afd 2B</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102" type="#_x0000_t202" style="position:absolute;margin-left:296.55pt;margin-top:8.6pt;width:74.25pt;height:21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" filled="f" stroked="f">
                <v:textbox>
                  <w:txbxContent>
                    <w:p w:rsidR="0075250D" w:rsidRDefault="0075250D" w:rsidP="00AD2062">
                      <w:r>
                        <w:t>sgh 2, afd 2B</w:t>
                      </w:r>
                    </w:p>
                  </w:txbxContent>
                </v:textbox>
              </v:shape>
            </w:pict>
          </mc:Fallback>
        </mc:AlternateContent>
      </w:r>
      <w:r w:rsidR="00B80E98" w:rsidRPr="00972950">
        <w:rPr>
          <w:rFonts w:ascii="Arial" w:hAnsi="Arial" w:cs="Arial"/>
          <w:noProof/>
          <w:sz w:val="24"/>
          <w:szCs w:val="24"/>
          <w:lang w:eastAsia="da-DK"/>
        </w:rPr>
        <mc:AlternateContent>
          <mc:Choice Requires="wps">
            <w:drawing>
              <wp:anchor distT="0" distB="0" distL="114300" distR="114300" simplePos="0" relativeHeight="251651072" behindDoc="0" locked="0" layoutInCell="1" allowOverlap="1" wp14:anchorId="20FEEA72" wp14:editId="20FEEA73">
                <wp:simplePos x="0" y="0"/>
                <wp:positionH relativeFrom="column">
                  <wp:posOffset>2556510</wp:posOffset>
                </wp:positionH>
                <wp:positionV relativeFrom="paragraph">
                  <wp:posOffset>166370</wp:posOffset>
                </wp:positionV>
                <wp:extent cx="1247775" cy="0"/>
                <wp:effectExtent l="38100" t="38100" r="47625" b="57150"/>
                <wp:wrapNone/>
                <wp:docPr id="359" name="Lige forbindelse 359"/>
                <wp:cNvGraphicFramePr/>
                <a:graphic xmlns:a="http://schemas.openxmlformats.org/drawingml/2006/main">
                  <a:graphicData uri="http://schemas.microsoft.com/office/word/2010/wordprocessingShape">
                    <wps:wsp>
                      <wps:cNvCnPr/>
                      <wps:spPr>
                        <a:xfrm>
                          <a:off x="0" y="0"/>
                          <a:ext cx="1247775" cy="0"/>
                        </a:xfrm>
                        <a:prstGeom prst="line">
                          <a:avLst/>
                        </a:prstGeom>
                        <a:ln>
                          <a:headEnd type="oval"/>
                          <a:tailEnd type="ova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Lige forbindelse 359"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01.3pt,13.1pt" to="299.5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" strokecolor="black [3040]">
                <v:stroke startarrow="oval" endarrow="oval"/>
              </v:line>
            </w:pict>
          </mc:Fallback>
        </mc:AlternateContent>
      </w:r>
      <w:r w:rsidR="002466B6" w:rsidRPr="00972950">
        <w:rPr>
          <w:rFonts w:ascii="Arial" w:hAnsi="Arial" w:cs="Arial"/>
          <w:noProof/>
          <w:sz w:val="24"/>
          <w:szCs w:val="24"/>
          <w:lang w:eastAsia="da-DK"/>
        </w:rPr>
        <mc:AlternateContent>
          <mc:Choice Requires="wps">
            <w:drawing>
              <wp:anchor distT="0" distB="0" distL="114300" distR="114300" simplePos="0" relativeHeight="251650048" behindDoc="0" locked="0" layoutInCell="1" allowOverlap="1" wp14:anchorId="20FEEA74" wp14:editId="20FEEA75">
                <wp:simplePos x="0" y="0"/>
                <wp:positionH relativeFrom="column">
                  <wp:posOffset>1413510</wp:posOffset>
                </wp:positionH>
                <wp:positionV relativeFrom="paragraph">
                  <wp:posOffset>4445</wp:posOffset>
                </wp:positionV>
                <wp:extent cx="1133475" cy="0"/>
                <wp:effectExtent l="38100" t="38100" r="47625" b="57150"/>
                <wp:wrapNone/>
                <wp:docPr id="358" name="Lige forbindelse 358"/>
                <wp:cNvGraphicFramePr/>
                <a:graphic xmlns:a="http://schemas.openxmlformats.org/drawingml/2006/main">
                  <a:graphicData uri="http://schemas.microsoft.com/office/word/2010/wordprocessingShape">
                    <wps:wsp>
                      <wps:cNvCnPr/>
                      <wps:spPr>
                        <a:xfrm>
                          <a:off x="0" y="0"/>
                          <a:ext cx="1133475" cy="0"/>
                        </a:xfrm>
                        <a:prstGeom prst="line">
                          <a:avLst/>
                        </a:prstGeom>
                        <a:ln>
                          <a:prstDash val="solid"/>
                          <a:headEnd type="oval"/>
                          <a:tailEnd type="ova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Lige forbindelse 358" o:spid="_x0000_s1026" style="position:absolute;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3pt,.35pt" to="200.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" strokecolor="black [3040]">
                <v:stroke startarrow="oval" endarrow="oval"/>
              </v:line>
            </w:pict>
          </mc:Fallback>
        </mc:AlternateContent>
      </w:r>
    </w:p>
    <w:p w:rsidR="002466B6" w:rsidRDefault="00703DCA" w:rsidP="00485B1A">
      <w:pPr>
        <w:tabs>
          <w:tab w:val="left" w:pos="1665"/>
        </w:tabs>
        <w:spacing w:before="120" w:after="0"/>
        <w:rPr>
          <w:rFonts w:ascii="Arial" w:hAnsi="Arial" w:cs="Arial"/>
          <w:sz w:val="24"/>
          <w:szCs w:val="24"/>
        </w:rPr>
      </w:pPr>
      <w:r w:rsidRPr="00972950">
        <w:rPr>
          <w:rFonts w:ascii="Arial" w:hAnsi="Arial" w:cs="Arial"/>
          <w:noProof/>
          <w:sz w:val="24"/>
          <w:szCs w:val="24"/>
          <w:lang w:eastAsia="da-DK"/>
        </w:rPr>
        <mc:AlternateContent>
          <mc:Choice Requires="wps">
            <w:drawing>
              <wp:anchor distT="0" distB="0" distL="114300" distR="114300" simplePos="0" relativeHeight="251660288" behindDoc="0" locked="0" layoutInCell="1" allowOverlap="1" wp14:anchorId="20FEEA76" wp14:editId="20FEEA77">
                <wp:simplePos x="0" y="0"/>
                <wp:positionH relativeFrom="column">
                  <wp:posOffset>365760</wp:posOffset>
                </wp:positionH>
                <wp:positionV relativeFrom="paragraph">
                  <wp:posOffset>257175</wp:posOffset>
                </wp:positionV>
                <wp:extent cx="2190750" cy="266700"/>
                <wp:effectExtent l="0" t="0" r="0" b="0"/>
                <wp:wrapNone/>
                <wp:docPr id="38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266700"/>
                        </a:xfrm>
                        <a:prstGeom prst="rect">
                          <a:avLst/>
                        </a:prstGeom>
                        <a:noFill/>
                        <a:ln w="9525">
                          <a:noFill/>
                          <a:miter lim="800000"/>
                          <a:headEnd/>
                          <a:tailEnd/>
                        </a:ln>
                      </wps:spPr>
                      <wps:txbx>
                        <w:txbxContent>
                          <w:p w:rsidR="0075250D" w:rsidRDefault="0075250D" w:rsidP="00923F14">
                            <w:r>
                              <w:t>Ét samlet indlæggelsesforløb:</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103" type="#_x0000_t202" style="position:absolute;margin-left:28.8pt;margin-top:20.25pt;width:172.5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" filled="f" stroked="f">
                <v:textbox>
                  <w:txbxContent>
                    <w:p w:rsidR="0075250D" w:rsidRDefault="0075250D" w:rsidP="00923F14">
                      <w:r>
                        <w:t>Ét samlet indlæggelsesforløb:</w:t>
                      </w:r>
                    </w:p>
                  </w:txbxContent>
                </v:textbox>
              </v:shape>
            </w:pict>
          </mc:Fallback>
        </mc:AlternateContent>
      </w:r>
      <w:r w:rsidR="00AD2062" w:rsidRPr="00972950">
        <w:rPr>
          <w:rFonts w:ascii="Arial" w:hAnsi="Arial" w:cs="Arial"/>
          <w:noProof/>
          <w:sz w:val="24"/>
          <w:szCs w:val="24"/>
          <w:lang w:eastAsia="da-DK"/>
        </w:rPr>
        <mc:AlternateContent>
          <mc:Choice Requires="wps">
            <w:drawing>
              <wp:anchor distT="0" distB="0" distL="114300" distR="114300" simplePos="0" relativeHeight="251658240" behindDoc="0" locked="0" layoutInCell="1" allowOverlap="1" wp14:anchorId="20FEEA78" wp14:editId="20FEEA79">
                <wp:simplePos x="0" y="0"/>
                <wp:positionH relativeFrom="column">
                  <wp:posOffset>4756785</wp:posOffset>
                </wp:positionH>
                <wp:positionV relativeFrom="paragraph">
                  <wp:posOffset>50800</wp:posOffset>
                </wp:positionV>
                <wp:extent cx="942975" cy="266700"/>
                <wp:effectExtent l="0" t="0" r="0" b="0"/>
                <wp:wrapNone/>
                <wp:docPr id="37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6700"/>
                        </a:xfrm>
                        <a:prstGeom prst="rect">
                          <a:avLst/>
                        </a:prstGeom>
                        <a:noFill/>
                        <a:ln w="9525">
                          <a:noFill/>
                          <a:miter lim="800000"/>
                          <a:headEnd/>
                          <a:tailEnd/>
                        </a:ln>
                      </wps:spPr>
                      <wps:txbx>
                        <w:txbxContent>
                          <w:p w:rsidR="0075250D" w:rsidRDefault="0075250D" w:rsidP="00AD2062">
                            <w:r>
                              <w:t>sgh 1, afd 1A</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104" type="#_x0000_t202" style="position:absolute;margin-left:374.55pt;margin-top:4pt;width:74.25pt;height:21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" filled="f" stroked="f">
                <v:textbox>
                  <w:txbxContent>
                    <w:p w:rsidR="0075250D" w:rsidRDefault="0075250D" w:rsidP="00AD2062">
                      <w:r>
                        <w:t>sgh 1, afd 1A</w:t>
                      </w:r>
                    </w:p>
                  </w:txbxContent>
                </v:textbox>
              </v:shape>
            </w:pict>
          </mc:Fallback>
        </mc:AlternateContent>
      </w:r>
      <w:r w:rsidR="002466B6" w:rsidRPr="00972950">
        <w:rPr>
          <w:rFonts w:ascii="Arial" w:hAnsi="Arial" w:cs="Arial"/>
          <w:noProof/>
          <w:sz w:val="24"/>
          <w:szCs w:val="24"/>
          <w:lang w:eastAsia="da-DK"/>
        </w:rPr>
        <mc:AlternateContent>
          <mc:Choice Requires="wps">
            <w:drawing>
              <wp:anchor distT="0" distB="0" distL="114300" distR="114300" simplePos="0" relativeHeight="251652096" behindDoc="0" locked="0" layoutInCell="1" allowOverlap="1" wp14:anchorId="20FEEA7A" wp14:editId="20FEEA7B">
                <wp:simplePos x="0" y="0"/>
                <wp:positionH relativeFrom="column">
                  <wp:posOffset>3804285</wp:posOffset>
                </wp:positionH>
                <wp:positionV relativeFrom="paragraph">
                  <wp:posOffset>98425</wp:posOffset>
                </wp:positionV>
                <wp:extent cx="838200" cy="0"/>
                <wp:effectExtent l="38100" t="38100" r="57150" b="57150"/>
                <wp:wrapNone/>
                <wp:docPr id="360" name="Lige forbindelse 360"/>
                <wp:cNvGraphicFramePr/>
                <a:graphic xmlns:a="http://schemas.openxmlformats.org/drawingml/2006/main">
                  <a:graphicData uri="http://schemas.microsoft.com/office/word/2010/wordprocessingShape">
                    <wps:wsp>
                      <wps:cNvCnPr/>
                      <wps:spPr>
                        <a:xfrm>
                          <a:off x="0" y="0"/>
                          <a:ext cx="838200" cy="0"/>
                        </a:xfrm>
                        <a:prstGeom prst="line">
                          <a:avLst/>
                        </a:prstGeom>
                        <a:ln>
                          <a:prstDash val="solid"/>
                          <a:headEnd type="oval"/>
                          <a:tailEnd type="ova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Lige forbindelse 360" o:spid="_x0000_s1026" style="position:absolute;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9.55pt,7.75pt" to="365.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" strokecolor="black [3040]">
                <v:stroke startarrow="oval" endarrow="oval"/>
              </v:line>
            </w:pict>
          </mc:Fallback>
        </mc:AlternateContent>
      </w:r>
    </w:p>
    <w:p w:rsidR="002466B6" w:rsidRDefault="00703DCA" w:rsidP="00485B1A">
      <w:pPr>
        <w:tabs>
          <w:tab w:val="left" w:pos="1665"/>
        </w:tabs>
        <w:spacing w:before="120" w:after="0"/>
        <w:rPr>
          <w:rFonts w:ascii="Arial" w:hAnsi="Arial" w:cs="Arial"/>
          <w:sz w:val="24"/>
          <w:szCs w:val="24"/>
        </w:rPr>
      </w:pPr>
      <w:r w:rsidRPr="00972950">
        <w:rPr>
          <w:rFonts w:ascii="Arial" w:hAnsi="Arial" w:cs="Arial"/>
          <w:noProof/>
          <w:sz w:val="24"/>
          <w:szCs w:val="24"/>
          <w:lang w:eastAsia="da-DK"/>
        </w:rPr>
        <mc:AlternateContent>
          <mc:Choice Requires="wps">
            <w:drawing>
              <wp:anchor distT="0" distB="0" distL="114300" distR="114300" simplePos="0" relativeHeight="251662336" behindDoc="0" locked="0" layoutInCell="1" allowOverlap="1" wp14:anchorId="20FEEA7C" wp14:editId="20FEEA7D">
                <wp:simplePos x="0" y="0"/>
                <wp:positionH relativeFrom="column">
                  <wp:posOffset>2982595</wp:posOffset>
                </wp:positionH>
                <wp:positionV relativeFrom="paragraph">
                  <wp:posOffset>37465</wp:posOffset>
                </wp:positionV>
                <wp:extent cx="45085" cy="114300"/>
                <wp:effectExtent l="19050" t="0" r="31115" b="38100"/>
                <wp:wrapNone/>
                <wp:docPr id="390" name="Nedadgående pil 390"/>
                <wp:cNvGraphicFramePr/>
                <a:graphic xmlns:a="http://schemas.openxmlformats.org/drawingml/2006/main">
                  <a:graphicData uri="http://schemas.microsoft.com/office/word/2010/wordprocessingShape">
                    <wps:wsp>
                      <wps:cNvSpPr/>
                      <wps:spPr>
                        <a:xfrm>
                          <a:off x="0" y="0"/>
                          <a:ext cx="45085"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Nedadgående pil 390" o:spid="_x0000_s1026" type="#_x0000_t67" style="position:absolute;margin-left:234.85pt;margin-top:2.95pt;width:3.55pt;height: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" adj="17340" fillcolor="#4f81bd [3204]" strokecolor="#243f60 [1604]" strokeweight="2pt"/>
            </w:pict>
          </mc:Fallback>
        </mc:AlternateContent>
      </w:r>
      <w:r w:rsidR="00B80E98" w:rsidRPr="00972950">
        <w:rPr>
          <w:rFonts w:ascii="Arial" w:hAnsi="Arial" w:cs="Arial"/>
          <w:noProof/>
          <w:sz w:val="24"/>
          <w:szCs w:val="24"/>
          <w:lang w:eastAsia="da-DK"/>
        </w:rPr>
        <mc:AlternateContent>
          <mc:Choice Requires="wps">
            <w:drawing>
              <wp:anchor distT="0" distB="0" distL="114300" distR="114300" simplePos="0" relativeHeight="251656192" behindDoc="0" locked="0" layoutInCell="1" allowOverlap="1" wp14:anchorId="20FEEA7E" wp14:editId="20FEEA7F">
                <wp:simplePos x="0" y="0"/>
                <wp:positionH relativeFrom="column">
                  <wp:posOffset>4642485</wp:posOffset>
                </wp:positionH>
                <wp:positionV relativeFrom="paragraph">
                  <wp:posOffset>40005</wp:posOffset>
                </wp:positionV>
                <wp:extent cx="1257300" cy="0"/>
                <wp:effectExtent l="38100" t="38100" r="57150" b="57150"/>
                <wp:wrapNone/>
                <wp:docPr id="374" name="Lige forbindelse 374"/>
                <wp:cNvGraphicFramePr/>
                <a:graphic xmlns:a="http://schemas.openxmlformats.org/drawingml/2006/main">
                  <a:graphicData uri="http://schemas.microsoft.com/office/word/2010/wordprocessingShape">
                    <wps:wsp>
                      <wps:cNvCnPr/>
                      <wps:spPr>
                        <a:xfrm>
                          <a:off x="0" y="0"/>
                          <a:ext cx="1257300" cy="0"/>
                        </a:xfrm>
                        <a:prstGeom prst="line">
                          <a:avLst/>
                        </a:prstGeom>
                        <a:ln>
                          <a:prstDash val="solid"/>
                          <a:headEnd type="oval"/>
                          <a:tailEnd type="ova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Lige forbindelse 374"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5.55pt,3.15pt" to="464.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" strokecolor="black [3040]">
                <v:stroke startarrow="oval" endarrow="oval"/>
              </v:line>
            </w:pict>
          </mc:Fallback>
        </mc:AlternateContent>
      </w:r>
    </w:p>
    <w:p w:rsidR="0037074C" w:rsidRDefault="00703DCA" w:rsidP="00485B1A">
      <w:pPr>
        <w:tabs>
          <w:tab w:val="left" w:pos="1665"/>
        </w:tabs>
        <w:spacing w:before="120" w:after="0"/>
        <w:rPr>
          <w:rFonts w:ascii="Arial" w:hAnsi="Arial" w:cs="Arial"/>
          <w:sz w:val="24"/>
          <w:szCs w:val="24"/>
        </w:rPr>
      </w:pPr>
      <w:r w:rsidRPr="00972950">
        <w:rPr>
          <w:rFonts w:ascii="Arial" w:hAnsi="Arial" w:cs="Arial"/>
          <w:noProof/>
          <w:sz w:val="24"/>
          <w:szCs w:val="24"/>
          <w:lang w:eastAsia="da-DK"/>
        </w:rPr>
        <mc:AlternateContent>
          <mc:Choice Requires="wps">
            <w:drawing>
              <wp:anchor distT="0" distB="0" distL="114300" distR="114300" simplePos="0" relativeHeight="251659264" behindDoc="0" locked="0" layoutInCell="1" allowOverlap="1" wp14:anchorId="20FEEA80" wp14:editId="20FEEA81">
                <wp:simplePos x="0" y="0"/>
                <wp:positionH relativeFrom="column">
                  <wp:posOffset>356235</wp:posOffset>
                </wp:positionH>
                <wp:positionV relativeFrom="paragraph">
                  <wp:posOffset>168910</wp:posOffset>
                </wp:positionV>
                <wp:extent cx="5600700" cy="19050"/>
                <wp:effectExtent l="38100" t="76200" r="0" b="114300"/>
                <wp:wrapNone/>
                <wp:docPr id="386" name="Lige pilforbindelse 386"/>
                <wp:cNvGraphicFramePr/>
                <a:graphic xmlns:a="http://schemas.openxmlformats.org/drawingml/2006/main">
                  <a:graphicData uri="http://schemas.microsoft.com/office/word/2010/wordprocessingShape">
                    <wps:wsp>
                      <wps:cNvCnPr/>
                      <wps:spPr>
                        <a:xfrm flipV="1">
                          <a:off x="0" y="0"/>
                          <a:ext cx="5600700" cy="190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Lige pilforbindelse 386" o:spid="_x0000_s1026" type="#_x0000_t32" style="position:absolute;margin-left:28.05pt;margin-top:13.3pt;width:441pt;height: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" strokecolor="#4579b8 [3044]">
                <v:stroke startarrow="open" endarrow="open"/>
              </v:shape>
            </w:pict>
          </mc:Fallback>
        </mc:AlternateContent>
      </w:r>
    </w:p>
    <w:p w:rsidR="00957920" w:rsidRPr="007215E6" w:rsidRDefault="00957920" w:rsidP="00957920">
      <w:pPr>
        <w:pStyle w:val="NormalWeb"/>
        <w:rPr>
          <w:rFonts w:ascii="Arial" w:hAnsi="Arial" w:cs="Arial"/>
        </w:rPr>
      </w:pPr>
      <w:r w:rsidRPr="007215E6">
        <w:rPr>
          <w:rFonts w:ascii="Arial" w:hAnsi="Arial" w:cs="Arial"/>
        </w:rPr>
        <w:t xml:space="preserve"> </w:t>
      </w:r>
    </w:p>
    <w:p w:rsidR="001B7AD9" w:rsidRPr="006C77C9" w:rsidRDefault="001A369B" w:rsidP="00972950">
      <w:pPr>
        <w:spacing w:before="120" w:after="0"/>
        <w:rPr>
          <w:rFonts w:ascii="Arial" w:hAnsi="Arial" w:cs="Arial"/>
          <w:sz w:val="24"/>
          <w:szCs w:val="24"/>
          <w:u w:val="single"/>
        </w:rPr>
      </w:pPr>
      <w:r w:rsidRPr="006C77C9">
        <w:rPr>
          <w:rFonts w:ascii="Arial" w:hAnsi="Arial" w:cs="Arial"/>
          <w:sz w:val="24"/>
          <w:szCs w:val="24"/>
          <w:u w:val="single"/>
        </w:rPr>
        <w:t>1</w:t>
      </w:r>
      <w:r w:rsidR="00997D8E">
        <w:rPr>
          <w:rFonts w:ascii="Arial" w:hAnsi="Arial" w:cs="Arial"/>
          <w:sz w:val="24"/>
          <w:szCs w:val="24"/>
          <w:u w:val="single"/>
        </w:rPr>
        <w:t>5</w:t>
      </w:r>
      <w:r w:rsidRPr="006C77C9">
        <w:rPr>
          <w:rFonts w:ascii="Arial" w:hAnsi="Arial" w:cs="Arial"/>
          <w:sz w:val="24"/>
          <w:szCs w:val="24"/>
          <w:u w:val="single"/>
        </w:rPr>
        <w:t xml:space="preserve">) </w:t>
      </w:r>
      <w:r w:rsidR="00350EA7" w:rsidRPr="006C77C9">
        <w:rPr>
          <w:rFonts w:ascii="Arial" w:hAnsi="Arial" w:cs="Arial"/>
          <w:sz w:val="24"/>
          <w:szCs w:val="24"/>
          <w:u w:val="single"/>
        </w:rPr>
        <w:t>Tilrettelser</w:t>
      </w:r>
      <w:r w:rsidR="001B7AD9" w:rsidRPr="006C77C9">
        <w:rPr>
          <w:rFonts w:ascii="Arial" w:hAnsi="Arial" w:cs="Arial"/>
          <w:sz w:val="24"/>
          <w:szCs w:val="24"/>
          <w:u w:val="single"/>
        </w:rPr>
        <w:t xml:space="preserve"> diagnoser</w:t>
      </w:r>
    </w:p>
    <w:p w:rsidR="00E24CF3" w:rsidRDefault="00B65F63" w:rsidP="0096022F">
      <w:pPr>
        <w:spacing w:before="120" w:after="0"/>
        <w:rPr>
          <w:rFonts w:ascii="Arial" w:hAnsi="Arial" w:cs="Arial"/>
          <w:sz w:val="24"/>
          <w:szCs w:val="24"/>
        </w:rPr>
      </w:pPr>
      <w:r>
        <w:rPr>
          <w:rFonts w:ascii="Arial" w:hAnsi="Arial" w:cs="Arial"/>
          <w:sz w:val="24"/>
          <w:szCs w:val="24"/>
        </w:rPr>
        <w:t>Dobbelt</w:t>
      </w:r>
      <w:r w:rsidR="00C05270">
        <w:rPr>
          <w:rFonts w:ascii="Arial" w:hAnsi="Arial" w:cs="Arial"/>
          <w:sz w:val="24"/>
          <w:szCs w:val="24"/>
        </w:rPr>
        <w:t>e</w:t>
      </w:r>
      <w:r>
        <w:rPr>
          <w:rFonts w:ascii="Arial" w:hAnsi="Arial" w:cs="Arial"/>
          <w:sz w:val="24"/>
          <w:szCs w:val="24"/>
        </w:rPr>
        <w:t xml:space="preserve"> diagnoser (LPR1: T_DIAG) på </w:t>
      </w:r>
      <w:r w:rsidR="00C05270">
        <w:rPr>
          <w:rFonts w:ascii="Arial" w:hAnsi="Arial" w:cs="Arial"/>
          <w:sz w:val="24"/>
          <w:szCs w:val="24"/>
        </w:rPr>
        <w:t xml:space="preserve">justeret </w:t>
      </w:r>
      <w:r w:rsidR="00302E8B">
        <w:rPr>
          <w:rFonts w:ascii="Arial" w:hAnsi="Arial" w:cs="Arial"/>
          <w:sz w:val="24"/>
          <w:szCs w:val="24"/>
        </w:rPr>
        <w:t>recnum</w:t>
      </w:r>
      <w:r w:rsidR="00C05270">
        <w:rPr>
          <w:rFonts w:ascii="Arial" w:hAnsi="Arial" w:cs="Arial"/>
          <w:sz w:val="24"/>
          <w:szCs w:val="24"/>
        </w:rPr>
        <w:t xml:space="preserve"> ift. indlæggelser, SKS-diagnose og tillægsdiagnose slettes.</w:t>
      </w:r>
    </w:p>
    <w:p w:rsidR="0096022F" w:rsidRDefault="0096022F" w:rsidP="00972950">
      <w:pPr>
        <w:spacing w:before="120" w:after="0"/>
        <w:rPr>
          <w:rFonts w:ascii="Arial" w:hAnsi="Arial" w:cs="Arial"/>
          <w:sz w:val="24"/>
          <w:szCs w:val="24"/>
          <w:u w:val="single"/>
        </w:rPr>
      </w:pPr>
    </w:p>
    <w:p w:rsidR="001B7AD9" w:rsidRPr="00E07181" w:rsidRDefault="001A369B" w:rsidP="00972950">
      <w:pPr>
        <w:spacing w:before="120" w:after="0"/>
        <w:rPr>
          <w:rFonts w:ascii="Arial" w:hAnsi="Arial"/>
          <w:sz w:val="24"/>
          <w:u w:val="single"/>
        </w:rPr>
      </w:pPr>
      <w:r w:rsidRPr="00E07181">
        <w:rPr>
          <w:rFonts w:ascii="Arial" w:hAnsi="Arial" w:cs="Arial"/>
          <w:sz w:val="24"/>
          <w:szCs w:val="24"/>
          <w:u w:val="single"/>
        </w:rPr>
        <w:t>1</w:t>
      </w:r>
      <w:r w:rsidR="00997D8E">
        <w:rPr>
          <w:rFonts w:ascii="Arial" w:hAnsi="Arial" w:cs="Arial"/>
          <w:sz w:val="24"/>
          <w:szCs w:val="24"/>
          <w:u w:val="single"/>
        </w:rPr>
        <w:t>6</w:t>
      </w:r>
      <w:r w:rsidRPr="00E07181">
        <w:rPr>
          <w:rFonts w:ascii="Arial" w:hAnsi="Arial" w:cs="Arial"/>
          <w:sz w:val="24"/>
          <w:szCs w:val="24"/>
          <w:u w:val="single"/>
        </w:rPr>
        <w:t xml:space="preserve">) </w:t>
      </w:r>
      <w:r w:rsidR="00350EA7" w:rsidRPr="00E07181">
        <w:rPr>
          <w:rFonts w:ascii="Arial" w:hAnsi="Arial" w:cs="Arial"/>
          <w:sz w:val="24"/>
          <w:szCs w:val="24"/>
          <w:u w:val="single"/>
        </w:rPr>
        <w:t>Tilrettelser</w:t>
      </w:r>
      <w:r w:rsidR="001B7AD9" w:rsidRPr="00E07181">
        <w:rPr>
          <w:rFonts w:ascii="Arial" w:hAnsi="Arial" w:cs="Arial"/>
          <w:sz w:val="24"/>
          <w:szCs w:val="24"/>
          <w:u w:val="single"/>
        </w:rPr>
        <w:t xml:space="preserve"> procedurer</w:t>
      </w:r>
    </w:p>
    <w:p w:rsidR="00C05270" w:rsidRDefault="00C05270" w:rsidP="00972950">
      <w:pPr>
        <w:spacing w:before="120" w:after="0"/>
        <w:rPr>
          <w:rFonts w:ascii="Arial" w:hAnsi="Arial" w:cs="Arial"/>
          <w:sz w:val="24"/>
          <w:szCs w:val="24"/>
        </w:rPr>
      </w:pPr>
      <w:r>
        <w:rPr>
          <w:rFonts w:ascii="Arial" w:hAnsi="Arial" w:cs="Arial"/>
          <w:sz w:val="24"/>
          <w:szCs w:val="24"/>
        </w:rPr>
        <w:t>Dobbelte procedurer (LPR1: T_SKSOPR og T_SKSUBE</w:t>
      </w:r>
      <w:r w:rsidR="003A384D">
        <w:rPr>
          <w:rFonts w:ascii="Arial" w:hAnsi="Arial" w:cs="Arial"/>
          <w:sz w:val="24"/>
          <w:szCs w:val="24"/>
        </w:rPr>
        <w:t xml:space="preserve"> sammen</w:t>
      </w:r>
      <w:r>
        <w:rPr>
          <w:rFonts w:ascii="Arial" w:hAnsi="Arial" w:cs="Arial"/>
          <w:sz w:val="24"/>
          <w:szCs w:val="24"/>
        </w:rPr>
        <w:t xml:space="preserve">) på justeret </w:t>
      </w:r>
      <w:r w:rsidR="00302E8B">
        <w:rPr>
          <w:rFonts w:ascii="Arial" w:hAnsi="Arial" w:cs="Arial"/>
          <w:sz w:val="24"/>
          <w:szCs w:val="24"/>
        </w:rPr>
        <w:t>recnum</w:t>
      </w:r>
      <w:r>
        <w:rPr>
          <w:rFonts w:ascii="Arial" w:hAnsi="Arial" w:cs="Arial"/>
          <w:sz w:val="24"/>
          <w:szCs w:val="24"/>
        </w:rPr>
        <w:t xml:space="preserve"> ift. indlæggelser, SKS-procedure</w:t>
      </w:r>
      <w:r w:rsidR="00FD2017">
        <w:rPr>
          <w:rFonts w:ascii="Arial" w:hAnsi="Arial" w:cs="Arial"/>
          <w:sz w:val="24"/>
          <w:szCs w:val="24"/>
        </w:rPr>
        <w:t>,</w:t>
      </w:r>
      <w:r>
        <w:rPr>
          <w:rFonts w:ascii="Arial" w:hAnsi="Arial" w:cs="Arial"/>
          <w:sz w:val="24"/>
          <w:szCs w:val="24"/>
        </w:rPr>
        <w:t xml:space="preserve"> tillægs</w:t>
      </w:r>
      <w:r w:rsidR="00FD2017">
        <w:rPr>
          <w:rFonts w:ascii="Arial" w:hAnsi="Arial" w:cs="Arial"/>
          <w:sz w:val="24"/>
          <w:szCs w:val="24"/>
        </w:rPr>
        <w:t>procedure og procedure-dato-tid</w:t>
      </w:r>
      <w:r>
        <w:rPr>
          <w:rFonts w:ascii="Arial" w:hAnsi="Arial" w:cs="Arial"/>
          <w:sz w:val="24"/>
          <w:szCs w:val="24"/>
        </w:rPr>
        <w:t xml:space="preserve"> slettes.</w:t>
      </w:r>
    </w:p>
    <w:p w:rsidR="00957920" w:rsidRDefault="00957920" w:rsidP="00972950">
      <w:pPr>
        <w:spacing w:before="120" w:after="0"/>
        <w:rPr>
          <w:rFonts w:ascii="Arial" w:hAnsi="Arial" w:cs="Arial"/>
          <w:sz w:val="24"/>
          <w:szCs w:val="24"/>
        </w:rPr>
      </w:pPr>
    </w:p>
    <w:p w:rsidR="0096022F" w:rsidRDefault="0096022F" w:rsidP="00972950">
      <w:pPr>
        <w:spacing w:before="120" w:after="0"/>
        <w:rPr>
          <w:rFonts w:ascii="Arial" w:hAnsi="Arial" w:cs="Arial"/>
          <w:b/>
          <w:sz w:val="24"/>
          <w:szCs w:val="24"/>
        </w:rPr>
      </w:pPr>
    </w:p>
    <w:p w:rsidR="00C81FB7" w:rsidRPr="005F70DC" w:rsidRDefault="00382003" w:rsidP="00972950">
      <w:pPr>
        <w:spacing w:before="120" w:after="0"/>
        <w:rPr>
          <w:rFonts w:ascii="Arial" w:hAnsi="Arial" w:cs="Arial"/>
          <w:sz w:val="24"/>
          <w:szCs w:val="24"/>
        </w:rPr>
      </w:pPr>
      <w:r>
        <w:rPr>
          <w:rFonts w:ascii="Arial" w:hAnsi="Arial" w:cs="Arial"/>
          <w:b/>
          <w:sz w:val="24"/>
          <w:szCs w:val="24"/>
        </w:rPr>
        <w:t>Forbehold</w:t>
      </w:r>
    </w:p>
    <w:p w:rsidR="00EC06F3" w:rsidRDefault="00CA209D" w:rsidP="00972950">
      <w:pPr>
        <w:spacing w:before="120" w:after="0"/>
        <w:rPr>
          <w:rFonts w:ascii="Arial" w:hAnsi="Arial" w:cs="Arial"/>
          <w:b/>
          <w:sz w:val="24"/>
          <w:szCs w:val="24"/>
        </w:rPr>
      </w:pPr>
      <w:r w:rsidRPr="00295444">
        <w:rPr>
          <w:rFonts w:ascii="Arial" w:hAnsi="Arial" w:cs="Arial"/>
          <w:sz w:val="24"/>
          <w:szCs w:val="24"/>
        </w:rPr>
        <w:t>Indlæggelser og indlæggelsesforløb ska</w:t>
      </w:r>
      <w:r w:rsidRPr="005F70DC">
        <w:rPr>
          <w:rFonts w:ascii="Arial" w:hAnsi="Arial" w:cs="Arial"/>
          <w:sz w:val="24"/>
          <w:szCs w:val="24"/>
        </w:rPr>
        <w:t>l kombin</w:t>
      </w:r>
      <w:r>
        <w:rPr>
          <w:rFonts w:ascii="Arial" w:hAnsi="Arial" w:cs="Arial"/>
          <w:sz w:val="24"/>
          <w:szCs w:val="24"/>
        </w:rPr>
        <w:t>e</w:t>
      </w:r>
      <w:r w:rsidRPr="005F70DC">
        <w:rPr>
          <w:rFonts w:ascii="Arial" w:hAnsi="Arial" w:cs="Arial"/>
          <w:sz w:val="24"/>
          <w:szCs w:val="24"/>
        </w:rPr>
        <w:t>res med</w:t>
      </w:r>
      <w:r>
        <w:rPr>
          <w:rFonts w:ascii="Arial" w:hAnsi="Arial" w:cs="Arial"/>
          <w:sz w:val="24"/>
          <w:szCs w:val="24"/>
        </w:rPr>
        <w:t xml:space="preserve"> mikrobiologiske (MiBa) og medicin (medicinmoduler) </w:t>
      </w:r>
      <w:r w:rsidR="00564C5F">
        <w:rPr>
          <w:rFonts w:ascii="Arial" w:hAnsi="Arial" w:cs="Arial"/>
          <w:sz w:val="24"/>
          <w:szCs w:val="24"/>
        </w:rPr>
        <w:t xml:space="preserve">data </w:t>
      </w:r>
      <w:r>
        <w:rPr>
          <w:rFonts w:ascii="Arial" w:hAnsi="Arial" w:cs="Arial"/>
          <w:sz w:val="24"/>
          <w:szCs w:val="24"/>
        </w:rPr>
        <w:t>for at definere HAI-typer</w:t>
      </w:r>
      <w:r w:rsidR="00D83CB2">
        <w:rPr>
          <w:rFonts w:ascii="Arial" w:hAnsi="Arial" w:cs="Arial"/>
          <w:sz w:val="24"/>
          <w:szCs w:val="24"/>
        </w:rPr>
        <w:t xml:space="preserve"> (case definitioner)</w:t>
      </w:r>
      <w:r>
        <w:rPr>
          <w:rFonts w:ascii="Arial" w:hAnsi="Arial" w:cs="Arial"/>
          <w:sz w:val="24"/>
          <w:szCs w:val="24"/>
        </w:rPr>
        <w:t>. Der tages forbehold for at</w:t>
      </w:r>
      <w:r w:rsidR="00CB1717">
        <w:rPr>
          <w:rFonts w:ascii="Arial" w:hAnsi="Arial" w:cs="Arial"/>
          <w:sz w:val="24"/>
          <w:szCs w:val="24"/>
        </w:rPr>
        <w:t xml:space="preserve"> erfaringer fra disse algoritmer kan ændre de beskrevne tilrettelser</w:t>
      </w:r>
      <w:r w:rsidR="00D83CB2">
        <w:rPr>
          <w:rFonts w:ascii="Arial" w:hAnsi="Arial" w:cs="Arial"/>
          <w:sz w:val="24"/>
          <w:szCs w:val="24"/>
        </w:rPr>
        <w:t>,</w:t>
      </w:r>
      <w:r w:rsidR="00CB1717">
        <w:rPr>
          <w:rFonts w:ascii="Arial" w:hAnsi="Arial" w:cs="Arial"/>
          <w:sz w:val="24"/>
          <w:szCs w:val="24"/>
        </w:rPr>
        <w:t xml:space="preserve"> og definitioner af indlæggelser</w:t>
      </w:r>
      <w:r w:rsidR="003F70C4">
        <w:rPr>
          <w:rFonts w:ascii="Arial" w:hAnsi="Arial" w:cs="Arial"/>
          <w:sz w:val="24"/>
          <w:szCs w:val="24"/>
        </w:rPr>
        <w:t>,</w:t>
      </w:r>
      <w:r w:rsidR="00CB1717">
        <w:rPr>
          <w:rFonts w:ascii="Arial" w:hAnsi="Arial" w:cs="Arial"/>
          <w:sz w:val="24"/>
          <w:szCs w:val="24"/>
        </w:rPr>
        <w:t xml:space="preserve"> indlæggelsesforløb</w:t>
      </w:r>
      <w:r w:rsidR="003F70C4">
        <w:rPr>
          <w:rFonts w:ascii="Arial" w:hAnsi="Arial" w:cs="Arial"/>
          <w:sz w:val="24"/>
          <w:szCs w:val="24"/>
        </w:rPr>
        <w:t xml:space="preserve"> og ambulante</w:t>
      </w:r>
      <w:r w:rsidR="00CB1717">
        <w:rPr>
          <w:rFonts w:ascii="Arial" w:hAnsi="Arial" w:cs="Arial"/>
          <w:sz w:val="24"/>
          <w:szCs w:val="24"/>
        </w:rPr>
        <w:t>.</w:t>
      </w:r>
      <w:r w:rsidR="003F70C4" w:rsidRPr="00382003">
        <w:rPr>
          <w:rFonts w:ascii="Arial" w:hAnsi="Arial" w:cs="Arial"/>
          <w:b/>
          <w:sz w:val="24"/>
          <w:szCs w:val="24"/>
        </w:rPr>
        <w:t xml:space="preserve"> </w:t>
      </w:r>
    </w:p>
    <w:p w:rsidR="00EC06F3" w:rsidRDefault="00EC06F3">
      <w:pPr>
        <w:rPr>
          <w:rFonts w:ascii="Arial" w:hAnsi="Arial" w:cs="Arial"/>
          <w:b/>
          <w:sz w:val="24"/>
          <w:szCs w:val="24"/>
        </w:rPr>
      </w:pPr>
      <w:r>
        <w:rPr>
          <w:rFonts w:ascii="Arial" w:hAnsi="Arial" w:cs="Arial"/>
          <w:b/>
          <w:sz w:val="24"/>
          <w:szCs w:val="24"/>
        </w:rPr>
        <w:br w:type="page"/>
      </w:r>
    </w:p>
    <w:p w:rsidR="00D83CB2" w:rsidRDefault="00EC06F3" w:rsidP="00972950">
      <w:pPr>
        <w:spacing w:before="120" w:after="0"/>
        <w:rPr>
          <w:rFonts w:ascii="Arial" w:hAnsi="Arial" w:cs="Arial"/>
          <w:b/>
          <w:sz w:val="24"/>
          <w:szCs w:val="24"/>
        </w:rPr>
      </w:pPr>
      <w:r>
        <w:rPr>
          <w:rFonts w:ascii="Arial" w:hAnsi="Arial" w:cs="Arial"/>
          <w:b/>
          <w:sz w:val="24"/>
          <w:szCs w:val="24"/>
        </w:rPr>
        <w:t>Bilag 1. Krav til views og forslag til felter</w:t>
      </w:r>
    </w:p>
    <w:p w:rsidR="00EC06F3" w:rsidRPr="00EC06F3" w:rsidRDefault="00EC06F3" w:rsidP="00972950">
      <w:pPr>
        <w:spacing w:before="120" w:after="0"/>
        <w:rPr>
          <w:rFonts w:ascii="Arial" w:hAnsi="Arial" w:cs="Arial"/>
          <w:sz w:val="24"/>
          <w:szCs w:val="24"/>
        </w:rPr>
      </w:pPr>
    </w:p>
    <w:p w:rsidR="00EC06F3" w:rsidRPr="00EC06F3" w:rsidRDefault="00EC06F3" w:rsidP="00EC06F3">
      <w:pPr>
        <w:spacing w:after="0"/>
        <w:rPr>
          <w:rFonts w:ascii="Arial" w:hAnsi="Arial" w:cs="Arial"/>
          <w:b/>
          <w:sz w:val="24"/>
          <w:szCs w:val="24"/>
        </w:rPr>
      </w:pPr>
      <w:r w:rsidRPr="00EC06F3">
        <w:rPr>
          <w:rFonts w:ascii="Arial" w:hAnsi="Arial" w:cs="Arial"/>
          <w:b/>
          <w:sz w:val="24"/>
          <w:szCs w:val="24"/>
        </w:rPr>
        <w:t>Views fra LPR til HAIBA</w:t>
      </w:r>
    </w:p>
    <w:p w:rsidR="00EC06F3" w:rsidRPr="00EC06F3" w:rsidRDefault="00EC06F3" w:rsidP="00EC06F3">
      <w:pPr>
        <w:spacing w:after="0"/>
        <w:rPr>
          <w:rFonts w:ascii="Arial" w:hAnsi="Arial" w:cs="Arial"/>
          <w:sz w:val="24"/>
          <w:szCs w:val="24"/>
        </w:rPr>
      </w:pPr>
    </w:p>
    <w:p w:rsidR="00EC06F3" w:rsidRPr="00EC06F3" w:rsidRDefault="00EC06F3" w:rsidP="00EC06F3">
      <w:pPr>
        <w:spacing w:after="0"/>
        <w:rPr>
          <w:rFonts w:ascii="Arial" w:hAnsi="Arial" w:cs="Arial"/>
          <w:sz w:val="24"/>
          <w:szCs w:val="24"/>
        </w:rPr>
      </w:pPr>
      <w:r w:rsidRPr="00EC06F3">
        <w:rPr>
          <w:rFonts w:ascii="Arial" w:hAnsi="Arial" w:cs="Arial"/>
          <w:sz w:val="24"/>
          <w:szCs w:val="24"/>
        </w:rPr>
        <w:t>Views fra LPR skal understøtte følgende processer i HAIBA:</w:t>
      </w:r>
    </w:p>
    <w:p w:rsidR="00EC06F3" w:rsidRPr="00EC06F3" w:rsidRDefault="00EC06F3" w:rsidP="00EC06F3">
      <w:pPr>
        <w:spacing w:after="0"/>
        <w:ind w:left="360"/>
        <w:rPr>
          <w:rFonts w:ascii="Arial" w:hAnsi="Arial" w:cs="Arial"/>
          <w:sz w:val="24"/>
          <w:szCs w:val="24"/>
        </w:rPr>
      </w:pPr>
      <w:r w:rsidRPr="00EC06F3">
        <w:rPr>
          <w:rFonts w:ascii="Arial" w:hAnsi="Arial" w:cs="Arial"/>
          <w:sz w:val="24"/>
          <w:szCs w:val="24"/>
        </w:rPr>
        <w:sym w:font="Wingdings" w:char="F0E0"/>
      </w:r>
      <w:r w:rsidRPr="00EC06F3">
        <w:rPr>
          <w:rFonts w:ascii="Arial" w:hAnsi="Arial" w:cs="Arial"/>
          <w:sz w:val="24"/>
          <w:szCs w:val="24"/>
        </w:rPr>
        <w:t xml:space="preserve"> beregning af nævneren (sengedage i en given periode) pr. sygehus og afdeling</w:t>
      </w:r>
    </w:p>
    <w:p w:rsidR="00EC06F3" w:rsidRPr="00EC06F3" w:rsidRDefault="00EC06F3" w:rsidP="00EC06F3">
      <w:pPr>
        <w:spacing w:after="0"/>
        <w:ind w:left="360"/>
        <w:rPr>
          <w:rFonts w:ascii="Arial" w:hAnsi="Arial" w:cs="Arial"/>
          <w:sz w:val="24"/>
          <w:szCs w:val="24"/>
        </w:rPr>
      </w:pPr>
      <w:r w:rsidRPr="00EC06F3">
        <w:rPr>
          <w:rFonts w:ascii="Arial" w:hAnsi="Arial" w:cs="Arial"/>
          <w:sz w:val="24"/>
          <w:szCs w:val="24"/>
        </w:rPr>
        <w:sym w:font="Wingdings" w:char="F0E0"/>
      </w:r>
      <w:r w:rsidRPr="00EC06F3">
        <w:rPr>
          <w:rFonts w:ascii="Arial" w:hAnsi="Arial" w:cs="Arial"/>
          <w:sz w:val="24"/>
          <w:szCs w:val="24"/>
        </w:rPr>
        <w:t xml:space="preserve"> at vise output pr. region (NB. det kraver en løsning til Region Sjællands kodning)</w:t>
      </w:r>
    </w:p>
    <w:p w:rsidR="00EC06F3" w:rsidRPr="00EC06F3" w:rsidRDefault="00EC06F3" w:rsidP="00EC06F3">
      <w:pPr>
        <w:spacing w:after="0"/>
        <w:ind w:left="360"/>
        <w:rPr>
          <w:rFonts w:ascii="Arial" w:hAnsi="Arial" w:cs="Arial"/>
          <w:sz w:val="24"/>
          <w:szCs w:val="24"/>
        </w:rPr>
      </w:pPr>
      <w:r w:rsidRPr="00EC06F3">
        <w:rPr>
          <w:rFonts w:ascii="Arial" w:hAnsi="Arial" w:cs="Arial"/>
          <w:sz w:val="24"/>
          <w:szCs w:val="24"/>
        </w:rPr>
        <w:sym w:font="Wingdings" w:char="F0E0"/>
      </w:r>
      <w:r w:rsidRPr="00EC06F3">
        <w:rPr>
          <w:rFonts w:ascii="Arial" w:hAnsi="Arial" w:cs="Arial"/>
          <w:sz w:val="24"/>
          <w:szCs w:val="24"/>
        </w:rPr>
        <w:t xml:space="preserve"> at vise output separat for offentlige og private hospitaler</w:t>
      </w:r>
    </w:p>
    <w:p w:rsidR="00EC06F3" w:rsidRPr="00EC06F3" w:rsidRDefault="00EC06F3" w:rsidP="00EC06F3">
      <w:pPr>
        <w:spacing w:after="0"/>
        <w:ind w:left="360"/>
        <w:rPr>
          <w:rFonts w:ascii="Arial" w:hAnsi="Arial" w:cs="Arial"/>
          <w:sz w:val="24"/>
          <w:szCs w:val="24"/>
        </w:rPr>
      </w:pPr>
      <w:r w:rsidRPr="00EC06F3">
        <w:rPr>
          <w:rFonts w:ascii="Arial" w:hAnsi="Arial" w:cs="Arial"/>
          <w:sz w:val="24"/>
          <w:szCs w:val="24"/>
        </w:rPr>
        <w:sym w:font="Wingdings" w:char="F0E0"/>
      </w:r>
      <w:r w:rsidRPr="00EC06F3">
        <w:rPr>
          <w:rFonts w:ascii="Arial" w:hAnsi="Arial" w:cs="Arial"/>
          <w:sz w:val="24"/>
          <w:szCs w:val="24"/>
        </w:rPr>
        <w:t xml:space="preserve"> case-definitionen: koble Epi-MiBa- og medicindata, ift. indlæggelsesperioderne </w:t>
      </w:r>
    </w:p>
    <w:p w:rsidR="00EC06F3" w:rsidRPr="00EC06F3" w:rsidRDefault="00EC06F3" w:rsidP="00BE3CA2">
      <w:pPr>
        <w:spacing w:after="0"/>
        <w:ind w:left="360"/>
        <w:rPr>
          <w:rFonts w:ascii="Arial" w:hAnsi="Arial" w:cs="Arial"/>
          <w:sz w:val="24"/>
          <w:szCs w:val="24"/>
        </w:rPr>
      </w:pPr>
      <w:r w:rsidRPr="00EC06F3">
        <w:rPr>
          <w:rFonts w:ascii="Arial" w:hAnsi="Arial" w:cs="Arial"/>
          <w:sz w:val="24"/>
          <w:szCs w:val="24"/>
        </w:rPr>
        <w:sym w:font="Wingdings" w:char="F0E0"/>
      </w:r>
      <w:r w:rsidRPr="00EC06F3">
        <w:rPr>
          <w:rFonts w:ascii="Arial" w:hAnsi="Arial" w:cs="Arial"/>
          <w:sz w:val="24"/>
          <w:szCs w:val="24"/>
        </w:rPr>
        <w:t xml:space="preserve"> at identificere relevante diagnoser  ift. indlæggelsesperioderne, som fungerer som del af case-definitioner</w:t>
      </w:r>
    </w:p>
    <w:p w:rsidR="00EC06F3" w:rsidRPr="00EC06F3" w:rsidRDefault="00EC06F3" w:rsidP="00EC06F3">
      <w:pPr>
        <w:spacing w:after="0"/>
        <w:ind w:left="360"/>
        <w:rPr>
          <w:rFonts w:ascii="Arial" w:hAnsi="Arial" w:cs="Arial"/>
          <w:sz w:val="24"/>
          <w:szCs w:val="24"/>
        </w:rPr>
      </w:pPr>
      <w:r w:rsidRPr="00EC06F3">
        <w:rPr>
          <w:rFonts w:ascii="Arial" w:hAnsi="Arial" w:cs="Arial"/>
          <w:sz w:val="24"/>
          <w:szCs w:val="24"/>
        </w:rPr>
        <w:sym w:font="Wingdings" w:char="F0E0"/>
      </w:r>
      <w:r w:rsidRPr="00EC06F3">
        <w:rPr>
          <w:rFonts w:ascii="Arial" w:hAnsi="Arial" w:cs="Arial"/>
          <w:sz w:val="24"/>
          <w:szCs w:val="24"/>
        </w:rPr>
        <w:t xml:space="preserve"> at identificere relevante operationer ift. indlæggelsesperioderne, som vil fungere som startepunkt for case-definitionen af post-operative sårinfektioner</w:t>
      </w:r>
    </w:p>
    <w:p w:rsidR="00EC06F3" w:rsidRPr="00EC06F3" w:rsidRDefault="00EC06F3" w:rsidP="00EC06F3">
      <w:pPr>
        <w:spacing w:after="0"/>
        <w:ind w:left="360"/>
        <w:rPr>
          <w:rFonts w:ascii="Arial" w:hAnsi="Arial" w:cs="Arial"/>
          <w:sz w:val="24"/>
          <w:szCs w:val="24"/>
        </w:rPr>
      </w:pPr>
      <w:r w:rsidRPr="00EC06F3">
        <w:rPr>
          <w:rFonts w:ascii="Arial" w:hAnsi="Arial" w:cs="Arial"/>
          <w:sz w:val="24"/>
          <w:szCs w:val="24"/>
        </w:rPr>
        <w:sym w:font="Wingdings" w:char="F0E0"/>
      </w:r>
      <w:r w:rsidRPr="00EC06F3">
        <w:rPr>
          <w:rFonts w:ascii="Arial" w:hAnsi="Arial" w:cs="Arial"/>
          <w:sz w:val="24"/>
          <w:szCs w:val="24"/>
        </w:rPr>
        <w:t xml:space="preserve"> at identificere relevante operationer og undersøgelser (fx røntgenbilleder) ift. indlæggelsesperioderne, som del af case-definitionerne</w:t>
      </w:r>
    </w:p>
    <w:p w:rsidR="00EC06F3" w:rsidRPr="00EC06F3" w:rsidRDefault="00EC06F3" w:rsidP="00EC06F3">
      <w:pPr>
        <w:spacing w:after="0"/>
        <w:rPr>
          <w:rFonts w:ascii="Arial" w:hAnsi="Arial" w:cs="Arial"/>
          <w:sz w:val="24"/>
          <w:szCs w:val="24"/>
        </w:rPr>
      </w:pPr>
    </w:p>
    <w:p w:rsidR="00EC06F3" w:rsidRPr="00EC06F3" w:rsidRDefault="00EC06F3" w:rsidP="00EC06F3">
      <w:pPr>
        <w:spacing w:after="0"/>
        <w:rPr>
          <w:rFonts w:ascii="Arial" w:hAnsi="Arial" w:cs="Arial"/>
          <w:sz w:val="24"/>
          <w:szCs w:val="24"/>
        </w:rPr>
      </w:pPr>
    </w:p>
    <w:p w:rsidR="00EC06F3" w:rsidRPr="00EC06F3" w:rsidRDefault="00EC06F3" w:rsidP="00EC06F3">
      <w:pPr>
        <w:spacing w:after="0"/>
        <w:rPr>
          <w:rFonts w:ascii="Arial" w:hAnsi="Arial" w:cs="Arial"/>
          <w:b/>
          <w:sz w:val="24"/>
          <w:szCs w:val="24"/>
        </w:rPr>
      </w:pPr>
      <w:r w:rsidRPr="00EC06F3">
        <w:rPr>
          <w:rFonts w:ascii="Arial" w:hAnsi="Arial" w:cs="Arial"/>
          <w:b/>
          <w:sz w:val="24"/>
          <w:szCs w:val="24"/>
        </w:rPr>
        <w:t>Forslag til views:</w:t>
      </w:r>
    </w:p>
    <w:p w:rsidR="00EC06F3" w:rsidRPr="00EC06F3" w:rsidRDefault="00EC06F3" w:rsidP="00EC06F3">
      <w:pPr>
        <w:spacing w:after="0"/>
        <w:rPr>
          <w:rFonts w:ascii="Arial" w:hAnsi="Arial" w:cs="Arial"/>
          <w:sz w:val="24"/>
          <w:szCs w:val="24"/>
        </w:rPr>
      </w:pPr>
    </w:p>
    <w:p w:rsidR="00EC06F3" w:rsidRPr="00EC06F3" w:rsidRDefault="00EC06F3" w:rsidP="00EC06F3">
      <w:pPr>
        <w:pStyle w:val="Listeafsnit"/>
        <w:numPr>
          <w:ilvl w:val="0"/>
          <w:numId w:val="7"/>
        </w:numPr>
        <w:spacing w:after="0"/>
        <w:rPr>
          <w:rFonts w:ascii="Arial" w:hAnsi="Arial" w:cs="Arial"/>
          <w:b/>
          <w:sz w:val="24"/>
          <w:szCs w:val="24"/>
          <w:u w:val="single"/>
        </w:rPr>
      </w:pPr>
      <w:r w:rsidRPr="00EC06F3">
        <w:rPr>
          <w:rFonts w:ascii="Arial" w:hAnsi="Arial" w:cs="Arial"/>
          <w:b/>
          <w:sz w:val="24"/>
          <w:szCs w:val="24"/>
          <w:u w:val="single"/>
        </w:rPr>
        <w:t>View indlæggelser</w:t>
      </w:r>
    </w:p>
    <w:p w:rsidR="00EC06F3" w:rsidRPr="00EC06F3" w:rsidRDefault="00EC06F3" w:rsidP="00EC06F3">
      <w:pPr>
        <w:pStyle w:val="Listeafsnit"/>
        <w:numPr>
          <w:ilvl w:val="0"/>
          <w:numId w:val="8"/>
        </w:numPr>
        <w:spacing w:after="0"/>
        <w:ind w:left="1134" w:hanging="425"/>
        <w:rPr>
          <w:rFonts w:ascii="Arial" w:hAnsi="Arial" w:cs="Arial"/>
          <w:sz w:val="24"/>
          <w:szCs w:val="24"/>
        </w:rPr>
      </w:pPr>
      <w:r w:rsidRPr="00EC06F3">
        <w:rPr>
          <w:rFonts w:ascii="Arial" w:hAnsi="Arial" w:cs="Arial"/>
          <w:sz w:val="24"/>
          <w:szCs w:val="24"/>
        </w:rPr>
        <w:t>Indlæggelses_id</w:t>
      </w:r>
    </w:p>
    <w:p w:rsidR="00EC06F3" w:rsidRPr="00EC06F3" w:rsidRDefault="00EC06F3" w:rsidP="00EC06F3">
      <w:pPr>
        <w:pStyle w:val="Listeafsnit"/>
        <w:numPr>
          <w:ilvl w:val="0"/>
          <w:numId w:val="8"/>
        </w:numPr>
        <w:spacing w:after="0"/>
        <w:ind w:left="1134" w:hanging="425"/>
        <w:rPr>
          <w:rFonts w:ascii="Arial" w:hAnsi="Arial" w:cs="Arial"/>
          <w:sz w:val="24"/>
          <w:szCs w:val="24"/>
        </w:rPr>
      </w:pPr>
      <w:r w:rsidRPr="00EC06F3">
        <w:rPr>
          <w:rFonts w:ascii="Arial" w:hAnsi="Arial" w:cs="Arial"/>
          <w:sz w:val="24"/>
          <w:szCs w:val="24"/>
        </w:rPr>
        <w:t>CPR/patient_id</w:t>
      </w:r>
    </w:p>
    <w:p w:rsidR="00EC06F3" w:rsidRPr="00EC06F3" w:rsidRDefault="00EC06F3" w:rsidP="00EC06F3">
      <w:pPr>
        <w:pStyle w:val="Listeafsnit"/>
        <w:numPr>
          <w:ilvl w:val="0"/>
          <w:numId w:val="8"/>
        </w:numPr>
        <w:spacing w:after="0"/>
        <w:ind w:left="1134" w:hanging="425"/>
        <w:rPr>
          <w:rFonts w:ascii="Arial" w:hAnsi="Arial" w:cs="Arial"/>
          <w:sz w:val="24"/>
          <w:szCs w:val="24"/>
        </w:rPr>
      </w:pPr>
      <w:r w:rsidRPr="00EC06F3">
        <w:rPr>
          <w:rFonts w:ascii="Arial" w:hAnsi="Arial" w:cs="Arial"/>
          <w:sz w:val="24"/>
          <w:szCs w:val="24"/>
        </w:rPr>
        <w:t>Sygehuskode</w:t>
      </w:r>
    </w:p>
    <w:p w:rsidR="00EC06F3" w:rsidRPr="00EC06F3" w:rsidRDefault="00EC06F3" w:rsidP="00EC06F3">
      <w:pPr>
        <w:pStyle w:val="Listeafsnit"/>
        <w:numPr>
          <w:ilvl w:val="0"/>
          <w:numId w:val="8"/>
        </w:numPr>
        <w:spacing w:after="0"/>
        <w:ind w:left="1134" w:hanging="425"/>
        <w:rPr>
          <w:rFonts w:ascii="Arial" w:hAnsi="Arial" w:cs="Arial"/>
          <w:sz w:val="24"/>
          <w:szCs w:val="24"/>
        </w:rPr>
      </w:pPr>
      <w:r w:rsidRPr="00EC06F3">
        <w:rPr>
          <w:rFonts w:ascii="Arial" w:hAnsi="Arial" w:cs="Arial"/>
          <w:sz w:val="24"/>
          <w:szCs w:val="24"/>
        </w:rPr>
        <w:t>Sygehusnavn</w:t>
      </w:r>
    </w:p>
    <w:p w:rsidR="00EC06F3" w:rsidRPr="00EC06F3" w:rsidRDefault="00EC06F3" w:rsidP="00EC06F3">
      <w:pPr>
        <w:pStyle w:val="Listeafsnit"/>
        <w:numPr>
          <w:ilvl w:val="0"/>
          <w:numId w:val="8"/>
        </w:numPr>
        <w:spacing w:after="0"/>
        <w:ind w:left="1134" w:hanging="425"/>
        <w:rPr>
          <w:rFonts w:ascii="Arial" w:hAnsi="Arial" w:cs="Arial"/>
          <w:sz w:val="24"/>
          <w:szCs w:val="24"/>
        </w:rPr>
      </w:pPr>
      <w:r w:rsidRPr="00EC06F3">
        <w:rPr>
          <w:rFonts w:ascii="Arial" w:hAnsi="Arial" w:cs="Arial"/>
          <w:sz w:val="24"/>
          <w:szCs w:val="24"/>
        </w:rPr>
        <w:t>Afdelingskode</w:t>
      </w:r>
    </w:p>
    <w:p w:rsidR="00EC06F3" w:rsidRPr="00EC06F3" w:rsidRDefault="00EC06F3" w:rsidP="00EC06F3">
      <w:pPr>
        <w:pStyle w:val="Listeafsnit"/>
        <w:numPr>
          <w:ilvl w:val="0"/>
          <w:numId w:val="8"/>
        </w:numPr>
        <w:spacing w:after="0"/>
        <w:ind w:left="1134" w:hanging="425"/>
        <w:rPr>
          <w:rFonts w:ascii="Arial" w:hAnsi="Arial" w:cs="Arial"/>
          <w:sz w:val="24"/>
          <w:szCs w:val="24"/>
        </w:rPr>
      </w:pPr>
      <w:r w:rsidRPr="00EC06F3">
        <w:rPr>
          <w:rFonts w:ascii="Arial" w:hAnsi="Arial" w:cs="Arial"/>
          <w:sz w:val="24"/>
          <w:szCs w:val="24"/>
        </w:rPr>
        <w:t>Afdelingsnavn</w:t>
      </w:r>
    </w:p>
    <w:p w:rsidR="00EC06F3" w:rsidRPr="00EC06F3" w:rsidRDefault="00EC06F3" w:rsidP="00EC06F3">
      <w:pPr>
        <w:pStyle w:val="Listeafsnit"/>
        <w:numPr>
          <w:ilvl w:val="0"/>
          <w:numId w:val="8"/>
        </w:numPr>
        <w:spacing w:after="0"/>
        <w:ind w:left="1134" w:hanging="425"/>
        <w:rPr>
          <w:rFonts w:ascii="Arial" w:hAnsi="Arial" w:cs="Arial"/>
          <w:sz w:val="24"/>
          <w:szCs w:val="24"/>
        </w:rPr>
      </w:pPr>
      <w:r w:rsidRPr="00EC06F3">
        <w:rPr>
          <w:rFonts w:ascii="Arial" w:hAnsi="Arial" w:cs="Arial"/>
          <w:sz w:val="24"/>
          <w:szCs w:val="24"/>
        </w:rPr>
        <w:t>Indlæggelsesdato</w:t>
      </w:r>
    </w:p>
    <w:p w:rsidR="00EC06F3" w:rsidRPr="00EC06F3" w:rsidRDefault="00EC06F3" w:rsidP="00EC06F3">
      <w:pPr>
        <w:pStyle w:val="Listeafsnit"/>
        <w:numPr>
          <w:ilvl w:val="0"/>
          <w:numId w:val="8"/>
        </w:numPr>
        <w:spacing w:after="0"/>
        <w:ind w:left="1134" w:hanging="425"/>
        <w:rPr>
          <w:rFonts w:ascii="Arial" w:hAnsi="Arial" w:cs="Arial"/>
          <w:sz w:val="24"/>
          <w:szCs w:val="24"/>
        </w:rPr>
      </w:pPr>
      <w:r w:rsidRPr="00EC06F3">
        <w:rPr>
          <w:rFonts w:ascii="Arial" w:hAnsi="Arial" w:cs="Arial"/>
          <w:sz w:val="24"/>
          <w:szCs w:val="24"/>
        </w:rPr>
        <w:t>Indlæggelsestid</w:t>
      </w:r>
    </w:p>
    <w:p w:rsidR="00EC06F3" w:rsidRPr="00EC06F3" w:rsidRDefault="00EC06F3" w:rsidP="00EC06F3">
      <w:pPr>
        <w:pStyle w:val="Listeafsnit"/>
        <w:numPr>
          <w:ilvl w:val="0"/>
          <w:numId w:val="8"/>
        </w:numPr>
        <w:spacing w:after="0"/>
        <w:ind w:left="1134" w:hanging="425"/>
        <w:rPr>
          <w:rFonts w:ascii="Arial" w:hAnsi="Arial" w:cs="Arial"/>
          <w:sz w:val="24"/>
          <w:szCs w:val="24"/>
        </w:rPr>
      </w:pPr>
      <w:r w:rsidRPr="00EC06F3">
        <w:rPr>
          <w:rFonts w:ascii="Arial" w:hAnsi="Arial" w:cs="Arial"/>
          <w:sz w:val="24"/>
          <w:szCs w:val="24"/>
        </w:rPr>
        <w:t>Udskrivningsdato</w:t>
      </w:r>
    </w:p>
    <w:p w:rsidR="00EC06F3" w:rsidRPr="00EC06F3" w:rsidRDefault="00EC06F3" w:rsidP="00EC06F3">
      <w:pPr>
        <w:pStyle w:val="Listeafsnit"/>
        <w:numPr>
          <w:ilvl w:val="0"/>
          <w:numId w:val="8"/>
        </w:numPr>
        <w:spacing w:after="0"/>
        <w:ind w:left="1134" w:hanging="425"/>
        <w:rPr>
          <w:rFonts w:ascii="Arial" w:hAnsi="Arial" w:cs="Arial"/>
          <w:sz w:val="24"/>
          <w:szCs w:val="24"/>
        </w:rPr>
      </w:pPr>
      <w:r w:rsidRPr="00EC06F3">
        <w:rPr>
          <w:rFonts w:ascii="Arial" w:hAnsi="Arial" w:cs="Arial"/>
          <w:sz w:val="24"/>
          <w:szCs w:val="24"/>
        </w:rPr>
        <w:t>Udskrivningstid</w:t>
      </w:r>
    </w:p>
    <w:p w:rsidR="00EC06F3" w:rsidRPr="00EC06F3" w:rsidRDefault="00EC06F3" w:rsidP="00EC06F3">
      <w:pPr>
        <w:pStyle w:val="Listeafsnit"/>
        <w:numPr>
          <w:ilvl w:val="0"/>
          <w:numId w:val="8"/>
        </w:numPr>
        <w:spacing w:after="0"/>
        <w:ind w:left="1134" w:hanging="425"/>
        <w:rPr>
          <w:rFonts w:ascii="Arial" w:hAnsi="Arial" w:cs="Arial"/>
          <w:sz w:val="24"/>
          <w:szCs w:val="24"/>
        </w:rPr>
      </w:pPr>
      <w:r w:rsidRPr="00EC06F3">
        <w:rPr>
          <w:rFonts w:ascii="Arial" w:hAnsi="Arial" w:cs="Arial"/>
          <w:sz w:val="24"/>
          <w:szCs w:val="24"/>
        </w:rPr>
        <w:t>Indlæggelsesforløb_id</w:t>
      </w:r>
    </w:p>
    <w:p w:rsidR="00EC06F3" w:rsidRPr="00EC06F3" w:rsidRDefault="00EC06F3" w:rsidP="00EC06F3">
      <w:pPr>
        <w:spacing w:after="0"/>
        <w:rPr>
          <w:rFonts w:ascii="Arial" w:hAnsi="Arial" w:cs="Arial"/>
          <w:sz w:val="24"/>
          <w:szCs w:val="24"/>
        </w:rPr>
      </w:pPr>
    </w:p>
    <w:p w:rsidR="00EC06F3" w:rsidRPr="00EC06F3" w:rsidRDefault="00EC06F3" w:rsidP="00EC06F3">
      <w:pPr>
        <w:pStyle w:val="Listeafsnit"/>
        <w:numPr>
          <w:ilvl w:val="0"/>
          <w:numId w:val="7"/>
        </w:numPr>
        <w:spacing w:after="0"/>
        <w:rPr>
          <w:rFonts w:ascii="Arial" w:hAnsi="Arial" w:cs="Arial"/>
          <w:b/>
          <w:sz w:val="24"/>
          <w:szCs w:val="24"/>
          <w:u w:val="single"/>
        </w:rPr>
      </w:pPr>
      <w:r w:rsidRPr="00EC06F3">
        <w:rPr>
          <w:rFonts w:ascii="Arial" w:hAnsi="Arial" w:cs="Arial"/>
          <w:b/>
          <w:sz w:val="24"/>
          <w:szCs w:val="24"/>
          <w:u w:val="single"/>
        </w:rPr>
        <w:t>View forløb</w:t>
      </w:r>
    </w:p>
    <w:p w:rsidR="00EC06F3" w:rsidRPr="00EC06F3" w:rsidRDefault="00EC06F3" w:rsidP="00EC06F3">
      <w:pPr>
        <w:pStyle w:val="Listeafsnit"/>
        <w:numPr>
          <w:ilvl w:val="0"/>
          <w:numId w:val="9"/>
        </w:numPr>
        <w:spacing w:after="0"/>
        <w:rPr>
          <w:rFonts w:ascii="Arial" w:hAnsi="Arial" w:cs="Arial"/>
          <w:sz w:val="24"/>
          <w:szCs w:val="24"/>
        </w:rPr>
      </w:pPr>
      <w:r w:rsidRPr="00EC06F3">
        <w:rPr>
          <w:rFonts w:ascii="Arial" w:hAnsi="Arial" w:cs="Arial"/>
          <w:sz w:val="24"/>
          <w:szCs w:val="24"/>
        </w:rPr>
        <w:t>CPR/patient_id</w:t>
      </w:r>
    </w:p>
    <w:p w:rsidR="00EC06F3" w:rsidRPr="00EC06F3" w:rsidRDefault="00EC06F3" w:rsidP="00EC06F3">
      <w:pPr>
        <w:pStyle w:val="Listeafsnit"/>
        <w:numPr>
          <w:ilvl w:val="0"/>
          <w:numId w:val="9"/>
        </w:numPr>
        <w:spacing w:after="0"/>
        <w:rPr>
          <w:rFonts w:ascii="Arial" w:hAnsi="Arial" w:cs="Arial"/>
          <w:sz w:val="24"/>
          <w:szCs w:val="24"/>
        </w:rPr>
      </w:pPr>
      <w:r w:rsidRPr="00EC06F3">
        <w:rPr>
          <w:rFonts w:ascii="Arial" w:hAnsi="Arial" w:cs="Arial"/>
          <w:sz w:val="24"/>
          <w:szCs w:val="24"/>
        </w:rPr>
        <w:t>Indlæggelsesforløb_id</w:t>
      </w:r>
    </w:p>
    <w:p w:rsidR="00EC06F3" w:rsidRPr="00EC06F3" w:rsidRDefault="00EC06F3" w:rsidP="00EC06F3">
      <w:pPr>
        <w:pStyle w:val="Listeafsnit"/>
        <w:numPr>
          <w:ilvl w:val="0"/>
          <w:numId w:val="9"/>
        </w:numPr>
        <w:spacing w:after="0"/>
        <w:rPr>
          <w:rFonts w:ascii="Arial" w:hAnsi="Arial" w:cs="Arial"/>
          <w:sz w:val="24"/>
          <w:szCs w:val="24"/>
        </w:rPr>
      </w:pPr>
      <w:r w:rsidRPr="00EC06F3">
        <w:rPr>
          <w:rFonts w:ascii="Arial" w:hAnsi="Arial" w:cs="Arial"/>
          <w:sz w:val="24"/>
          <w:szCs w:val="24"/>
        </w:rPr>
        <w:t>Minindlæggelsesdato</w:t>
      </w:r>
    </w:p>
    <w:p w:rsidR="00EC06F3" w:rsidRPr="00EC06F3" w:rsidRDefault="00EC06F3" w:rsidP="00EC06F3">
      <w:pPr>
        <w:pStyle w:val="Listeafsnit"/>
        <w:numPr>
          <w:ilvl w:val="0"/>
          <w:numId w:val="9"/>
        </w:numPr>
        <w:spacing w:after="0"/>
        <w:rPr>
          <w:rFonts w:ascii="Arial" w:hAnsi="Arial" w:cs="Arial"/>
          <w:sz w:val="24"/>
          <w:szCs w:val="24"/>
        </w:rPr>
      </w:pPr>
      <w:r w:rsidRPr="00EC06F3">
        <w:rPr>
          <w:rFonts w:ascii="Arial" w:hAnsi="Arial" w:cs="Arial"/>
          <w:sz w:val="24"/>
          <w:szCs w:val="24"/>
        </w:rPr>
        <w:t>Maxudskrivningsdato</w:t>
      </w:r>
    </w:p>
    <w:p w:rsidR="00EC06F3" w:rsidRPr="00EC06F3" w:rsidRDefault="00EC06F3" w:rsidP="00EC06F3">
      <w:pPr>
        <w:pStyle w:val="Listeafsnit"/>
        <w:spacing w:after="0"/>
        <w:ind w:left="1080"/>
        <w:rPr>
          <w:rFonts w:ascii="Arial" w:hAnsi="Arial" w:cs="Arial"/>
          <w:sz w:val="24"/>
          <w:szCs w:val="24"/>
        </w:rPr>
      </w:pPr>
    </w:p>
    <w:p w:rsidR="00EC06F3" w:rsidRPr="00EC06F3" w:rsidRDefault="00EC06F3" w:rsidP="00EC06F3">
      <w:pPr>
        <w:pStyle w:val="Listeafsnit"/>
        <w:numPr>
          <w:ilvl w:val="0"/>
          <w:numId w:val="7"/>
        </w:numPr>
        <w:spacing w:after="0"/>
        <w:rPr>
          <w:rFonts w:ascii="Arial" w:hAnsi="Arial" w:cs="Arial"/>
          <w:b/>
          <w:sz w:val="24"/>
          <w:szCs w:val="24"/>
          <w:u w:val="single"/>
        </w:rPr>
      </w:pPr>
      <w:r w:rsidRPr="00EC06F3">
        <w:rPr>
          <w:rFonts w:ascii="Arial" w:hAnsi="Arial" w:cs="Arial"/>
          <w:b/>
          <w:sz w:val="24"/>
          <w:szCs w:val="24"/>
          <w:u w:val="single"/>
        </w:rPr>
        <w:t>View diagnoser</w:t>
      </w:r>
    </w:p>
    <w:p w:rsidR="00EC06F3" w:rsidRPr="00EC06F3" w:rsidRDefault="00EC06F3" w:rsidP="00EC06F3">
      <w:pPr>
        <w:pStyle w:val="Listeafsnit"/>
        <w:numPr>
          <w:ilvl w:val="0"/>
          <w:numId w:val="10"/>
        </w:numPr>
        <w:spacing w:after="0"/>
        <w:ind w:left="1134"/>
        <w:rPr>
          <w:rFonts w:ascii="Arial" w:hAnsi="Arial" w:cs="Arial"/>
          <w:sz w:val="24"/>
          <w:szCs w:val="24"/>
        </w:rPr>
      </w:pPr>
      <w:r w:rsidRPr="00EC06F3">
        <w:rPr>
          <w:rFonts w:ascii="Arial" w:hAnsi="Arial" w:cs="Arial"/>
          <w:sz w:val="24"/>
          <w:szCs w:val="24"/>
        </w:rPr>
        <w:t>CPR/patient_id</w:t>
      </w:r>
    </w:p>
    <w:p w:rsidR="00EC06F3" w:rsidRPr="00EC06F3" w:rsidRDefault="00EC06F3" w:rsidP="00EC06F3">
      <w:pPr>
        <w:pStyle w:val="Listeafsnit"/>
        <w:numPr>
          <w:ilvl w:val="0"/>
          <w:numId w:val="10"/>
        </w:numPr>
        <w:spacing w:after="0"/>
        <w:ind w:left="1134"/>
        <w:rPr>
          <w:rFonts w:ascii="Arial" w:hAnsi="Arial" w:cs="Arial"/>
          <w:sz w:val="24"/>
          <w:szCs w:val="24"/>
        </w:rPr>
      </w:pPr>
      <w:r w:rsidRPr="00EC06F3">
        <w:rPr>
          <w:rFonts w:ascii="Arial" w:hAnsi="Arial" w:cs="Arial"/>
          <w:sz w:val="24"/>
          <w:szCs w:val="24"/>
        </w:rPr>
        <w:t>Indlæggelses_id</w:t>
      </w:r>
    </w:p>
    <w:p w:rsidR="00EC06F3" w:rsidRPr="00EC06F3" w:rsidRDefault="00EC06F3" w:rsidP="00EC06F3">
      <w:pPr>
        <w:pStyle w:val="Listeafsnit"/>
        <w:numPr>
          <w:ilvl w:val="0"/>
          <w:numId w:val="10"/>
        </w:numPr>
        <w:spacing w:after="0"/>
        <w:ind w:left="1134"/>
        <w:rPr>
          <w:rFonts w:ascii="Arial" w:hAnsi="Arial" w:cs="Arial"/>
          <w:sz w:val="24"/>
          <w:szCs w:val="24"/>
        </w:rPr>
      </w:pPr>
      <w:r w:rsidRPr="00EC06F3">
        <w:rPr>
          <w:rFonts w:ascii="Arial" w:hAnsi="Arial" w:cs="Arial"/>
          <w:sz w:val="24"/>
          <w:szCs w:val="24"/>
        </w:rPr>
        <w:t>Diagnosekode</w:t>
      </w:r>
    </w:p>
    <w:p w:rsidR="00EC06F3" w:rsidRPr="00EC06F3" w:rsidRDefault="00EC06F3" w:rsidP="00EC06F3">
      <w:pPr>
        <w:pStyle w:val="Listeafsnit"/>
        <w:numPr>
          <w:ilvl w:val="0"/>
          <w:numId w:val="10"/>
        </w:numPr>
        <w:spacing w:after="0"/>
        <w:ind w:left="1134"/>
        <w:rPr>
          <w:rFonts w:ascii="Arial" w:hAnsi="Arial" w:cs="Arial"/>
          <w:sz w:val="24"/>
          <w:szCs w:val="24"/>
        </w:rPr>
      </w:pPr>
      <w:r w:rsidRPr="00EC06F3">
        <w:rPr>
          <w:rFonts w:ascii="Arial" w:hAnsi="Arial" w:cs="Arial"/>
          <w:sz w:val="24"/>
          <w:szCs w:val="24"/>
        </w:rPr>
        <w:t>Diagnosetype</w:t>
      </w:r>
    </w:p>
    <w:p w:rsidR="00EC06F3" w:rsidRPr="00EC06F3" w:rsidRDefault="00EC06F3" w:rsidP="00EC06F3">
      <w:pPr>
        <w:pStyle w:val="Listeafsnit"/>
        <w:numPr>
          <w:ilvl w:val="0"/>
          <w:numId w:val="10"/>
        </w:numPr>
        <w:spacing w:after="0"/>
        <w:ind w:left="1134"/>
        <w:rPr>
          <w:rFonts w:ascii="Arial" w:hAnsi="Arial" w:cs="Arial"/>
          <w:sz w:val="24"/>
          <w:szCs w:val="24"/>
        </w:rPr>
      </w:pPr>
      <w:r w:rsidRPr="00EC06F3">
        <w:rPr>
          <w:rFonts w:ascii="Arial" w:hAnsi="Arial" w:cs="Arial"/>
          <w:sz w:val="24"/>
          <w:szCs w:val="24"/>
        </w:rPr>
        <w:t>Tillægsdiagnose</w:t>
      </w:r>
    </w:p>
    <w:p w:rsidR="00EC06F3" w:rsidRPr="00EC06F3" w:rsidRDefault="00EC06F3" w:rsidP="00EC06F3">
      <w:pPr>
        <w:pStyle w:val="Listeafsnit"/>
        <w:spacing w:after="0"/>
        <w:ind w:left="1134"/>
        <w:rPr>
          <w:rFonts w:ascii="Arial" w:hAnsi="Arial" w:cs="Arial"/>
          <w:sz w:val="24"/>
          <w:szCs w:val="24"/>
        </w:rPr>
      </w:pPr>
    </w:p>
    <w:p w:rsidR="00EC06F3" w:rsidRPr="00EC06F3" w:rsidRDefault="00EC06F3" w:rsidP="00EC06F3">
      <w:pPr>
        <w:pStyle w:val="Listeafsnit"/>
        <w:numPr>
          <w:ilvl w:val="0"/>
          <w:numId w:val="7"/>
        </w:numPr>
        <w:spacing w:after="0"/>
        <w:rPr>
          <w:rFonts w:ascii="Arial" w:hAnsi="Arial" w:cs="Arial"/>
          <w:b/>
          <w:sz w:val="24"/>
          <w:szCs w:val="24"/>
          <w:u w:val="single"/>
        </w:rPr>
      </w:pPr>
      <w:r w:rsidRPr="00EC06F3">
        <w:rPr>
          <w:rFonts w:ascii="Arial" w:hAnsi="Arial" w:cs="Arial"/>
          <w:b/>
          <w:sz w:val="24"/>
          <w:szCs w:val="24"/>
          <w:u w:val="single"/>
        </w:rPr>
        <w:t>View procedurer</w:t>
      </w:r>
    </w:p>
    <w:p w:rsidR="00EC06F3" w:rsidRPr="00EC06F3" w:rsidRDefault="00EC06F3" w:rsidP="00EC06F3">
      <w:pPr>
        <w:pStyle w:val="Listeafsnit"/>
        <w:numPr>
          <w:ilvl w:val="0"/>
          <w:numId w:val="11"/>
        </w:numPr>
        <w:spacing w:after="0"/>
        <w:ind w:left="1134" w:hanging="425"/>
        <w:rPr>
          <w:rFonts w:ascii="Arial" w:hAnsi="Arial" w:cs="Arial"/>
          <w:sz w:val="24"/>
          <w:szCs w:val="24"/>
        </w:rPr>
      </w:pPr>
      <w:r w:rsidRPr="00EC06F3">
        <w:rPr>
          <w:rFonts w:ascii="Arial" w:hAnsi="Arial" w:cs="Arial"/>
          <w:sz w:val="24"/>
          <w:szCs w:val="24"/>
        </w:rPr>
        <w:t>CPR/patient_id</w:t>
      </w:r>
    </w:p>
    <w:p w:rsidR="00EC06F3" w:rsidRPr="00EC06F3" w:rsidRDefault="00EC06F3" w:rsidP="00EC06F3">
      <w:pPr>
        <w:pStyle w:val="Listeafsnit"/>
        <w:numPr>
          <w:ilvl w:val="0"/>
          <w:numId w:val="11"/>
        </w:numPr>
        <w:spacing w:after="0"/>
        <w:ind w:left="1134" w:hanging="425"/>
        <w:rPr>
          <w:rFonts w:ascii="Arial" w:hAnsi="Arial" w:cs="Arial"/>
          <w:sz w:val="24"/>
          <w:szCs w:val="24"/>
        </w:rPr>
      </w:pPr>
      <w:r w:rsidRPr="00EC06F3">
        <w:rPr>
          <w:rFonts w:ascii="Arial" w:hAnsi="Arial" w:cs="Arial"/>
          <w:sz w:val="24"/>
          <w:szCs w:val="24"/>
        </w:rPr>
        <w:t>Indlæggelses_id</w:t>
      </w:r>
    </w:p>
    <w:p w:rsidR="00EC06F3" w:rsidRPr="00EC06F3" w:rsidRDefault="00EC06F3" w:rsidP="00EC06F3">
      <w:pPr>
        <w:pStyle w:val="Listeafsnit"/>
        <w:numPr>
          <w:ilvl w:val="0"/>
          <w:numId w:val="11"/>
        </w:numPr>
        <w:spacing w:after="0"/>
        <w:ind w:left="1134" w:hanging="425"/>
        <w:rPr>
          <w:rFonts w:ascii="Arial" w:hAnsi="Arial" w:cs="Arial"/>
          <w:sz w:val="24"/>
          <w:szCs w:val="24"/>
        </w:rPr>
      </w:pPr>
      <w:r w:rsidRPr="00EC06F3">
        <w:rPr>
          <w:rFonts w:ascii="Arial" w:hAnsi="Arial" w:cs="Arial"/>
          <w:sz w:val="24"/>
          <w:szCs w:val="24"/>
        </w:rPr>
        <w:t>Procedurekode</w:t>
      </w:r>
    </w:p>
    <w:p w:rsidR="00EC06F3" w:rsidRPr="00EC06F3" w:rsidRDefault="00EC06F3" w:rsidP="00EC06F3">
      <w:pPr>
        <w:pStyle w:val="Listeafsnit"/>
        <w:numPr>
          <w:ilvl w:val="0"/>
          <w:numId w:val="11"/>
        </w:numPr>
        <w:spacing w:after="0"/>
        <w:ind w:left="1134" w:hanging="425"/>
        <w:rPr>
          <w:rFonts w:ascii="Arial" w:hAnsi="Arial" w:cs="Arial"/>
          <w:sz w:val="24"/>
          <w:szCs w:val="24"/>
        </w:rPr>
      </w:pPr>
      <w:r w:rsidRPr="00EC06F3">
        <w:rPr>
          <w:rFonts w:ascii="Arial" w:hAnsi="Arial" w:cs="Arial"/>
          <w:sz w:val="24"/>
          <w:szCs w:val="24"/>
        </w:rPr>
        <w:t>Proceduretype</w:t>
      </w:r>
    </w:p>
    <w:p w:rsidR="00EC06F3" w:rsidRPr="00EC06F3" w:rsidRDefault="00EC06F3" w:rsidP="00EC06F3">
      <w:pPr>
        <w:pStyle w:val="Listeafsnit"/>
        <w:numPr>
          <w:ilvl w:val="0"/>
          <w:numId w:val="11"/>
        </w:numPr>
        <w:spacing w:after="0"/>
        <w:ind w:left="1134" w:hanging="425"/>
        <w:rPr>
          <w:rFonts w:ascii="Arial" w:hAnsi="Arial" w:cs="Arial"/>
          <w:sz w:val="24"/>
          <w:szCs w:val="24"/>
        </w:rPr>
      </w:pPr>
      <w:r w:rsidRPr="00EC06F3">
        <w:rPr>
          <w:rFonts w:ascii="Arial" w:hAnsi="Arial" w:cs="Arial"/>
          <w:sz w:val="24"/>
          <w:szCs w:val="24"/>
        </w:rPr>
        <w:t>Tillægsprocedurekode</w:t>
      </w:r>
    </w:p>
    <w:p w:rsidR="00EC06F3" w:rsidRPr="00EC06F3" w:rsidRDefault="00EC06F3" w:rsidP="00EC06F3">
      <w:pPr>
        <w:pStyle w:val="Listeafsnit"/>
        <w:numPr>
          <w:ilvl w:val="0"/>
          <w:numId w:val="11"/>
        </w:numPr>
        <w:spacing w:after="0"/>
        <w:ind w:left="1134" w:hanging="425"/>
        <w:rPr>
          <w:rFonts w:ascii="Arial" w:hAnsi="Arial" w:cs="Arial"/>
          <w:sz w:val="24"/>
          <w:szCs w:val="24"/>
        </w:rPr>
      </w:pPr>
      <w:r w:rsidRPr="00EC06F3">
        <w:rPr>
          <w:rFonts w:ascii="Arial" w:hAnsi="Arial" w:cs="Arial"/>
          <w:sz w:val="24"/>
          <w:szCs w:val="24"/>
        </w:rPr>
        <w:t>Proc_Sygehuskode</w:t>
      </w:r>
    </w:p>
    <w:p w:rsidR="00EC06F3" w:rsidRPr="00EC06F3" w:rsidRDefault="00EC06F3" w:rsidP="00EC06F3">
      <w:pPr>
        <w:pStyle w:val="Listeafsnit"/>
        <w:numPr>
          <w:ilvl w:val="0"/>
          <w:numId w:val="11"/>
        </w:numPr>
        <w:spacing w:after="0"/>
        <w:ind w:left="1134" w:hanging="425"/>
        <w:rPr>
          <w:rFonts w:ascii="Arial" w:hAnsi="Arial" w:cs="Arial"/>
          <w:sz w:val="24"/>
          <w:szCs w:val="24"/>
        </w:rPr>
      </w:pPr>
      <w:r w:rsidRPr="00EC06F3">
        <w:rPr>
          <w:rFonts w:ascii="Arial" w:hAnsi="Arial" w:cs="Arial"/>
          <w:sz w:val="24"/>
          <w:szCs w:val="24"/>
        </w:rPr>
        <w:t>Proc_Sygehusnavn</w:t>
      </w:r>
    </w:p>
    <w:p w:rsidR="00EC06F3" w:rsidRPr="00EC06F3" w:rsidRDefault="00EC06F3" w:rsidP="00EC06F3">
      <w:pPr>
        <w:pStyle w:val="Listeafsnit"/>
        <w:numPr>
          <w:ilvl w:val="0"/>
          <w:numId w:val="11"/>
        </w:numPr>
        <w:spacing w:after="0"/>
        <w:ind w:left="1134" w:hanging="425"/>
        <w:rPr>
          <w:rFonts w:ascii="Arial" w:hAnsi="Arial" w:cs="Arial"/>
          <w:sz w:val="24"/>
          <w:szCs w:val="24"/>
        </w:rPr>
      </w:pPr>
      <w:r w:rsidRPr="00EC06F3">
        <w:rPr>
          <w:rFonts w:ascii="Arial" w:hAnsi="Arial" w:cs="Arial"/>
          <w:sz w:val="24"/>
          <w:szCs w:val="24"/>
        </w:rPr>
        <w:t>Proc_Afdelingskode</w:t>
      </w:r>
    </w:p>
    <w:p w:rsidR="00EC06F3" w:rsidRPr="00EC06F3" w:rsidRDefault="00EC06F3" w:rsidP="00EC06F3">
      <w:pPr>
        <w:pStyle w:val="Listeafsnit"/>
        <w:numPr>
          <w:ilvl w:val="0"/>
          <w:numId w:val="11"/>
        </w:numPr>
        <w:spacing w:after="0"/>
        <w:ind w:left="1134" w:hanging="425"/>
        <w:rPr>
          <w:rFonts w:ascii="Arial" w:hAnsi="Arial" w:cs="Arial"/>
          <w:sz w:val="24"/>
          <w:szCs w:val="24"/>
        </w:rPr>
      </w:pPr>
      <w:r w:rsidRPr="00EC06F3">
        <w:rPr>
          <w:rFonts w:ascii="Arial" w:hAnsi="Arial" w:cs="Arial"/>
          <w:sz w:val="24"/>
          <w:szCs w:val="24"/>
        </w:rPr>
        <w:t>Proc_Afdelingsnavn</w:t>
      </w:r>
    </w:p>
    <w:p w:rsidR="00EC06F3" w:rsidRPr="00EC06F3" w:rsidRDefault="00EC06F3" w:rsidP="00EC06F3">
      <w:pPr>
        <w:pStyle w:val="Listeafsnit"/>
        <w:numPr>
          <w:ilvl w:val="0"/>
          <w:numId w:val="11"/>
        </w:numPr>
        <w:spacing w:after="0"/>
        <w:ind w:left="1134" w:hanging="425"/>
        <w:rPr>
          <w:rFonts w:ascii="Arial" w:hAnsi="Arial" w:cs="Arial"/>
          <w:sz w:val="24"/>
          <w:szCs w:val="24"/>
        </w:rPr>
      </w:pPr>
      <w:r w:rsidRPr="00EC06F3">
        <w:rPr>
          <w:rFonts w:ascii="Arial" w:hAnsi="Arial" w:cs="Arial"/>
          <w:sz w:val="24"/>
          <w:szCs w:val="24"/>
        </w:rPr>
        <w:t>Proceduredato</w:t>
      </w:r>
    </w:p>
    <w:p w:rsidR="00EC06F3" w:rsidRPr="00EC06F3" w:rsidRDefault="00EC06F3" w:rsidP="00EC06F3">
      <w:pPr>
        <w:pStyle w:val="Listeafsnit"/>
        <w:numPr>
          <w:ilvl w:val="0"/>
          <w:numId w:val="11"/>
        </w:numPr>
        <w:spacing w:after="0"/>
        <w:ind w:left="1134" w:hanging="425"/>
        <w:rPr>
          <w:rFonts w:ascii="Arial" w:hAnsi="Arial" w:cs="Arial"/>
          <w:sz w:val="24"/>
          <w:szCs w:val="24"/>
        </w:rPr>
      </w:pPr>
      <w:r w:rsidRPr="00EC06F3">
        <w:rPr>
          <w:rFonts w:ascii="Arial" w:hAnsi="Arial" w:cs="Arial"/>
          <w:sz w:val="24"/>
          <w:szCs w:val="24"/>
        </w:rPr>
        <w:t>Proceduretid</w:t>
      </w:r>
    </w:p>
    <w:p w:rsidR="00EC06F3" w:rsidRPr="00EC06F3" w:rsidRDefault="00EC06F3" w:rsidP="00EC06F3">
      <w:pPr>
        <w:spacing w:after="0"/>
        <w:rPr>
          <w:rFonts w:ascii="Arial" w:hAnsi="Arial" w:cs="Arial"/>
          <w:sz w:val="24"/>
          <w:szCs w:val="24"/>
        </w:rPr>
      </w:pPr>
    </w:p>
    <w:p w:rsidR="00EC06F3" w:rsidRPr="00EC06F3" w:rsidRDefault="00EC06F3" w:rsidP="00EC06F3">
      <w:pPr>
        <w:spacing w:after="0"/>
        <w:ind w:left="360"/>
        <w:rPr>
          <w:rFonts w:ascii="Arial" w:hAnsi="Arial" w:cs="Arial"/>
          <w:sz w:val="24"/>
          <w:szCs w:val="24"/>
        </w:rPr>
      </w:pPr>
    </w:p>
    <w:p w:rsidR="00EC06F3" w:rsidRPr="00EC06F3" w:rsidRDefault="00EC06F3" w:rsidP="00EC06F3">
      <w:pPr>
        <w:spacing w:after="0"/>
        <w:ind w:left="360"/>
        <w:rPr>
          <w:rFonts w:ascii="Arial" w:hAnsi="Arial" w:cs="Arial"/>
          <w:sz w:val="24"/>
          <w:szCs w:val="24"/>
        </w:rPr>
      </w:pPr>
    </w:p>
    <w:p w:rsidR="00EC06F3" w:rsidRPr="00EC06F3" w:rsidRDefault="00EC06F3" w:rsidP="00972950">
      <w:pPr>
        <w:spacing w:before="120" w:after="0"/>
        <w:rPr>
          <w:rFonts w:ascii="Arial" w:hAnsi="Arial" w:cs="Arial"/>
          <w:sz w:val="24"/>
          <w:szCs w:val="24"/>
        </w:rPr>
      </w:pPr>
    </w:p>
    <w:sectPr w:rsidR="00EC06F3" w:rsidRPr="00EC06F3" w:rsidSect="00972950">
      <w:footerReference w:type="defaul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C47" w:rsidRDefault="00DA3C47" w:rsidP="005F16FE">
      <w:pPr>
        <w:spacing w:after="0" w:line="240" w:lineRule="auto"/>
      </w:pPr>
      <w:r>
        <w:separator/>
      </w:r>
    </w:p>
  </w:endnote>
  <w:endnote w:type="continuationSeparator" w:id="0">
    <w:p w:rsidR="00DA3C47" w:rsidRDefault="00DA3C47" w:rsidP="005F16FE">
      <w:pPr>
        <w:spacing w:after="0" w:line="240" w:lineRule="auto"/>
      </w:pPr>
      <w:r>
        <w:continuationSeparator/>
      </w:r>
    </w:p>
  </w:endnote>
  <w:endnote w:type="continuationNotice" w:id="1">
    <w:p w:rsidR="00DA3C47" w:rsidRDefault="00DA3C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50D" w:rsidRDefault="00DA3C47">
    <w:pPr>
      <w:pStyle w:val="Sidefod"/>
      <w:rPr>
        <w:color w:val="000000" w:themeColor="text1"/>
        <w:sz w:val="24"/>
        <w:szCs w:val="24"/>
      </w:rPr>
    </w:pPr>
    <w:sdt>
      <w:sdtPr>
        <w:rPr>
          <w:color w:val="000000" w:themeColor="text1"/>
          <w:sz w:val="24"/>
          <w:szCs w:val="24"/>
        </w:rPr>
        <w:alias w:val="Forfatter"/>
        <w:id w:val="54214575"/>
        <w:placeholder>
          <w:docPart w:val="2246BAB8CCB74170B81003D74A7BAD96"/>
        </w:placeholder>
        <w:dataBinding w:prefixMappings="xmlns:ns0='http://schemas.openxmlformats.org/package/2006/metadata/core-properties' xmlns:ns1='http://purl.org/dc/elements/1.1/'" w:xpath="/ns0:coreProperties[1]/ns1:creator[1]" w:storeItemID="{6C3C8BC8-F283-45AE-878A-BAB7291924A1}"/>
        <w:text/>
      </w:sdtPr>
      <w:sdtEndPr/>
      <w:sdtContent>
        <w:del w:id="174" w:author="Statens Serum Institut" w:date="2013-09-02T12:01:00Z">
          <w:r w:rsidR="0075250D" w:rsidDel="00AF636C">
            <w:rPr>
              <w:color w:val="000000" w:themeColor="text1"/>
              <w:sz w:val="24"/>
              <w:szCs w:val="24"/>
            </w:rPr>
            <w:delText>Version 3.0.5</w:delText>
          </w:r>
        </w:del>
        <w:ins w:id="175" w:author="Statens Serum Institut" w:date="2013-09-02T12:01:00Z">
          <w:r w:rsidR="0075250D">
            <w:rPr>
              <w:color w:val="000000" w:themeColor="text1"/>
              <w:sz w:val="24"/>
              <w:szCs w:val="24"/>
            </w:rPr>
            <w:t>Version 3.0.6</w:t>
          </w:r>
        </w:ins>
      </w:sdtContent>
    </w:sdt>
  </w:p>
  <w:p w:rsidR="0075250D" w:rsidRDefault="0075250D">
    <w:pPr>
      <w:pStyle w:val="Sidefod"/>
    </w:pPr>
    <w:r>
      <w:rPr>
        <w:noProof/>
        <w:lang w:eastAsia="da-DK"/>
      </w:rPr>
      <mc:AlternateContent>
        <mc:Choice Requires="wps">
          <w:drawing>
            <wp:anchor distT="0" distB="0" distL="114300" distR="114300" simplePos="0" relativeHeight="251659264" behindDoc="0" locked="0" layoutInCell="1" allowOverlap="1" wp14:anchorId="20FEEA8A" wp14:editId="20FEEA8B">
              <wp:simplePos x="0" y="0"/>
              <wp:positionH relativeFrom="margin">
                <wp:align>right</wp:align>
              </wp:positionH>
              <wp:positionV relativeFrom="bottomMargin">
                <wp:align>top</wp:align>
              </wp:positionV>
              <wp:extent cx="1508760" cy="395605"/>
              <wp:effectExtent l="0" t="0" r="0" b="0"/>
              <wp:wrapNone/>
              <wp:docPr id="56" name="Tekstfelt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75250D" w:rsidRPr="001230E4" w:rsidRDefault="0075250D">
                          <w:pPr>
                            <w:pStyle w:val="Sidefod"/>
                            <w:jc w:val="right"/>
                            <w:rPr>
                              <w:rFonts w:asciiTheme="majorHAnsi" w:hAnsiTheme="majorHAnsi"/>
                              <w:color w:val="000000" w:themeColor="text1"/>
                              <w:sz w:val="30"/>
                              <w:szCs w:val="30"/>
                            </w:rPr>
                          </w:pPr>
                          <w:r w:rsidRPr="001230E4">
                            <w:rPr>
                              <w:rFonts w:asciiTheme="majorHAnsi" w:hAnsiTheme="majorHAnsi"/>
                              <w:color w:val="000000" w:themeColor="text1"/>
                              <w:sz w:val="30"/>
                              <w:szCs w:val="30"/>
                            </w:rPr>
                            <w:fldChar w:fldCharType="begin"/>
                          </w:r>
                          <w:r w:rsidRPr="001230E4">
                            <w:rPr>
                              <w:rFonts w:asciiTheme="majorHAnsi" w:hAnsiTheme="majorHAnsi"/>
                              <w:color w:val="000000" w:themeColor="text1"/>
                              <w:sz w:val="30"/>
                              <w:szCs w:val="30"/>
                            </w:rPr>
                            <w:instrText>PAGE  \* Arabic  \* MERGEFORMAT</w:instrText>
                          </w:r>
                          <w:r w:rsidRPr="001230E4">
                            <w:rPr>
                              <w:rFonts w:asciiTheme="majorHAnsi" w:hAnsiTheme="majorHAnsi"/>
                              <w:color w:val="000000" w:themeColor="text1"/>
                              <w:sz w:val="30"/>
                              <w:szCs w:val="30"/>
                            </w:rPr>
                            <w:fldChar w:fldCharType="separate"/>
                          </w:r>
                          <w:r w:rsidR="000C008E">
                            <w:rPr>
                              <w:rFonts w:asciiTheme="majorHAnsi" w:hAnsiTheme="majorHAnsi"/>
                              <w:noProof/>
                              <w:color w:val="000000" w:themeColor="text1"/>
                              <w:sz w:val="30"/>
                              <w:szCs w:val="30"/>
                            </w:rPr>
                            <w:t>9</w:t>
                          </w:r>
                          <w:r w:rsidRPr="001230E4">
                            <w:rPr>
                              <w:rFonts w:asciiTheme="majorHAnsi" w:hAnsiTheme="majorHAnsi"/>
                              <w:color w:val="000000" w:themeColor="text1"/>
                              <w:sz w:val="30"/>
                              <w:szCs w:val="3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56" o:spid="_x0000_s1105"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O3hh3DcCAABiBAAADgAAAAAAAAAAAAAAAAAu&#10;AgAAZHJzL2Uyb0RvYy54bWxQSwECLQAUAAYACAAAACEAOLASw9kAAAAEAQAADwAAAAAAAAAAAAAA&#10;AACRBAAAZHJzL2Rvd25yZXYueG1sUEsFBgAAAAAEAAQA8wAAAJcFAAAAAA==&#10;" filled="f" stroked="f" strokeweight=".5pt">
              <v:textbox style="mso-fit-shape-to-text:t">
                <w:txbxContent>
                  <w:p w:rsidR="0075250D" w:rsidRPr="001230E4" w:rsidRDefault="0075250D">
                    <w:pPr>
                      <w:pStyle w:val="Sidefod"/>
                      <w:jc w:val="right"/>
                      <w:rPr>
                        <w:rFonts w:asciiTheme="majorHAnsi" w:hAnsiTheme="majorHAnsi"/>
                        <w:color w:val="000000" w:themeColor="text1"/>
                        <w:sz w:val="30"/>
                        <w:szCs w:val="30"/>
                      </w:rPr>
                    </w:pPr>
                    <w:r w:rsidRPr="001230E4">
                      <w:rPr>
                        <w:rFonts w:asciiTheme="majorHAnsi" w:hAnsiTheme="majorHAnsi"/>
                        <w:color w:val="000000" w:themeColor="text1"/>
                        <w:sz w:val="30"/>
                        <w:szCs w:val="30"/>
                      </w:rPr>
                      <w:fldChar w:fldCharType="begin"/>
                    </w:r>
                    <w:r w:rsidRPr="001230E4">
                      <w:rPr>
                        <w:rFonts w:asciiTheme="majorHAnsi" w:hAnsiTheme="majorHAnsi"/>
                        <w:color w:val="000000" w:themeColor="text1"/>
                        <w:sz w:val="30"/>
                        <w:szCs w:val="30"/>
                      </w:rPr>
                      <w:instrText>PAGE  \* Arabic  \* MERGEFORMAT</w:instrText>
                    </w:r>
                    <w:r w:rsidRPr="001230E4">
                      <w:rPr>
                        <w:rFonts w:asciiTheme="majorHAnsi" w:hAnsiTheme="majorHAnsi"/>
                        <w:color w:val="000000" w:themeColor="text1"/>
                        <w:sz w:val="30"/>
                        <w:szCs w:val="30"/>
                      </w:rPr>
                      <w:fldChar w:fldCharType="separate"/>
                    </w:r>
                    <w:r w:rsidR="000C008E">
                      <w:rPr>
                        <w:rFonts w:asciiTheme="majorHAnsi" w:hAnsiTheme="majorHAnsi"/>
                        <w:noProof/>
                        <w:color w:val="000000" w:themeColor="text1"/>
                        <w:sz w:val="30"/>
                        <w:szCs w:val="30"/>
                      </w:rPr>
                      <w:t>9</w:t>
                    </w:r>
                    <w:r w:rsidRPr="001230E4">
                      <w:rPr>
                        <w:rFonts w:asciiTheme="majorHAnsi" w:hAnsiTheme="majorHAnsi"/>
                        <w:color w:val="000000" w:themeColor="text1"/>
                        <w:sz w:val="30"/>
                        <w:szCs w:val="30"/>
                      </w:rPr>
                      <w:fldChar w:fldCharType="end"/>
                    </w:r>
                  </w:p>
                </w:txbxContent>
              </v:textbox>
              <w10:wrap anchorx="margin" anchory="margin"/>
            </v:shape>
          </w:pict>
        </mc:Fallback>
      </mc:AlternateContent>
    </w:r>
    <w:r>
      <w:rPr>
        <w:noProof/>
        <w:color w:val="4F81BD" w:themeColor="accent1"/>
        <w:lang w:eastAsia="da-DK"/>
      </w:rPr>
      <mc:AlternateContent>
        <mc:Choice Requires="wps">
          <w:drawing>
            <wp:anchor distT="91440" distB="91440" distL="114300" distR="114300" simplePos="0" relativeHeight="251660288" behindDoc="1" locked="0" layoutInCell="1" allowOverlap="1" wp14:anchorId="20FEEA8C" wp14:editId="20FEEA8D">
              <wp:simplePos x="0" y="0"/>
              <wp:positionH relativeFrom="margin">
                <wp:align>center</wp:align>
              </wp:positionH>
              <wp:positionV relativeFrom="bottomMargin">
                <wp:align>top</wp:align>
              </wp:positionV>
              <wp:extent cx="5943600" cy="36195"/>
              <wp:effectExtent l="0" t="0" r="0" b="0"/>
              <wp:wrapSquare wrapText="bothSides"/>
              <wp:docPr id="58" name="Rektangel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ktangel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gSqPouYBAAATBAAADgAAAAAAAAAAAAAAAAAuAgAAZHJzL2Uyb0RvYy54bWxQSwECLQAU&#10;AAYACAAAACEAu7xWc9kAAAADAQAADwAAAAAAAAAAAAAAAABABAAAZHJzL2Rvd25yZXYueG1sUEsF&#10;BgAAAAAEAAQA8wAAAEY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C47" w:rsidRDefault="00DA3C47" w:rsidP="005F16FE">
      <w:pPr>
        <w:spacing w:after="0" w:line="240" w:lineRule="auto"/>
      </w:pPr>
      <w:r>
        <w:separator/>
      </w:r>
    </w:p>
  </w:footnote>
  <w:footnote w:type="continuationSeparator" w:id="0">
    <w:p w:rsidR="00DA3C47" w:rsidRDefault="00DA3C47" w:rsidP="005F16FE">
      <w:pPr>
        <w:spacing w:after="0" w:line="240" w:lineRule="auto"/>
      </w:pPr>
      <w:r>
        <w:continuationSeparator/>
      </w:r>
    </w:p>
  </w:footnote>
  <w:footnote w:type="continuationNotice" w:id="1">
    <w:p w:rsidR="00DA3C47" w:rsidRDefault="00DA3C4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2AE1"/>
    <w:multiLevelType w:val="hybridMultilevel"/>
    <w:tmpl w:val="5A4C6AD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4204E33"/>
    <w:multiLevelType w:val="hybridMultilevel"/>
    <w:tmpl w:val="7C7650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5271C64"/>
    <w:multiLevelType w:val="hybridMultilevel"/>
    <w:tmpl w:val="8D5A39DC"/>
    <w:lvl w:ilvl="0" w:tplc="A490C01C">
      <w:start w:val="1"/>
      <w:numFmt w:val="decimal"/>
      <w:lvlText w:val="%1."/>
      <w:lvlJc w:val="left"/>
      <w:pPr>
        <w:ind w:left="819" w:hanging="360"/>
      </w:pPr>
      <w:rPr>
        <w:rFonts w:hint="default"/>
      </w:rPr>
    </w:lvl>
    <w:lvl w:ilvl="1" w:tplc="04060019" w:tentative="1">
      <w:start w:val="1"/>
      <w:numFmt w:val="lowerLetter"/>
      <w:lvlText w:val="%2."/>
      <w:lvlJc w:val="left"/>
      <w:pPr>
        <w:ind w:left="1539" w:hanging="360"/>
      </w:pPr>
    </w:lvl>
    <w:lvl w:ilvl="2" w:tplc="0406001B" w:tentative="1">
      <w:start w:val="1"/>
      <w:numFmt w:val="lowerRoman"/>
      <w:lvlText w:val="%3."/>
      <w:lvlJc w:val="right"/>
      <w:pPr>
        <w:ind w:left="2259" w:hanging="180"/>
      </w:pPr>
    </w:lvl>
    <w:lvl w:ilvl="3" w:tplc="0406000F" w:tentative="1">
      <w:start w:val="1"/>
      <w:numFmt w:val="decimal"/>
      <w:lvlText w:val="%4."/>
      <w:lvlJc w:val="left"/>
      <w:pPr>
        <w:ind w:left="2979" w:hanging="360"/>
      </w:pPr>
    </w:lvl>
    <w:lvl w:ilvl="4" w:tplc="04060019" w:tentative="1">
      <w:start w:val="1"/>
      <w:numFmt w:val="lowerLetter"/>
      <w:lvlText w:val="%5."/>
      <w:lvlJc w:val="left"/>
      <w:pPr>
        <w:ind w:left="3699" w:hanging="360"/>
      </w:pPr>
    </w:lvl>
    <w:lvl w:ilvl="5" w:tplc="0406001B" w:tentative="1">
      <w:start w:val="1"/>
      <w:numFmt w:val="lowerRoman"/>
      <w:lvlText w:val="%6."/>
      <w:lvlJc w:val="right"/>
      <w:pPr>
        <w:ind w:left="4419" w:hanging="180"/>
      </w:pPr>
    </w:lvl>
    <w:lvl w:ilvl="6" w:tplc="0406000F" w:tentative="1">
      <w:start w:val="1"/>
      <w:numFmt w:val="decimal"/>
      <w:lvlText w:val="%7."/>
      <w:lvlJc w:val="left"/>
      <w:pPr>
        <w:ind w:left="5139" w:hanging="360"/>
      </w:pPr>
    </w:lvl>
    <w:lvl w:ilvl="7" w:tplc="04060019" w:tentative="1">
      <w:start w:val="1"/>
      <w:numFmt w:val="lowerLetter"/>
      <w:lvlText w:val="%8."/>
      <w:lvlJc w:val="left"/>
      <w:pPr>
        <w:ind w:left="5859" w:hanging="360"/>
      </w:pPr>
    </w:lvl>
    <w:lvl w:ilvl="8" w:tplc="0406001B" w:tentative="1">
      <w:start w:val="1"/>
      <w:numFmt w:val="lowerRoman"/>
      <w:lvlText w:val="%9."/>
      <w:lvlJc w:val="right"/>
      <w:pPr>
        <w:ind w:left="6579" w:hanging="180"/>
      </w:pPr>
    </w:lvl>
  </w:abstractNum>
  <w:abstractNum w:abstractNumId="3">
    <w:nsid w:val="163E08DF"/>
    <w:multiLevelType w:val="hybridMultilevel"/>
    <w:tmpl w:val="4DD0726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7E152F0"/>
    <w:multiLevelType w:val="hybridMultilevel"/>
    <w:tmpl w:val="D9FC32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A58482F"/>
    <w:multiLevelType w:val="hybridMultilevel"/>
    <w:tmpl w:val="FE20BC0E"/>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6">
    <w:nsid w:val="22652EF4"/>
    <w:multiLevelType w:val="hybridMultilevel"/>
    <w:tmpl w:val="0B5288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311794A"/>
    <w:multiLevelType w:val="hybridMultilevel"/>
    <w:tmpl w:val="2EDC3E6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nsid w:val="2CE32BD1"/>
    <w:multiLevelType w:val="hybridMultilevel"/>
    <w:tmpl w:val="5B32E1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DE01577"/>
    <w:multiLevelType w:val="hybridMultilevel"/>
    <w:tmpl w:val="050E3E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E2505E8"/>
    <w:multiLevelType w:val="hybridMultilevel"/>
    <w:tmpl w:val="835E4944"/>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1">
    <w:nsid w:val="3B403DCA"/>
    <w:multiLevelType w:val="hybridMultilevel"/>
    <w:tmpl w:val="4CFCEBB0"/>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2">
    <w:nsid w:val="4D237B7F"/>
    <w:multiLevelType w:val="hybridMultilevel"/>
    <w:tmpl w:val="FDE6EE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F610E89"/>
    <w:multiLevelType w:val="hybridMultilevel"/>
    <w:tmpl w:val="BEC04B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547733BB"/>
    <w:multiLevelType w:val="hybridMultilevel"/>
    <w:tmpl w:val="7C7650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78B2EC9"/>
    <w:multiLevelType w:val="hybridMultilevel"/>
    <w:tmpl w:val="D422B0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29D3DBF"/>
    <w:multiLevelType w:val="multilevel"/>
    <w:tmpl w:val="157A6D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332060A"/>
    <w:multiLevelType w:val="hybridMultilevel"/>
    <w:tmpl w:val="A65233DA"/>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8">
    <w:nsid w:val="74F76A5C"/>
    <w:multiLevelType w:val="hybridMultilevel"/>
    <w:tmpl w:val="CE6A60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8D25167"/>
    <w:multiLevelType w:val="hybridMultilevel"/>
    <w:tmpl w:val="2E2C94BA"/>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0">
    <w:nsid w:val="7E18208F"/>
    <w:multiLevelType w:val="hybridMultilevel"/>
    <w:tmpl w:val="A42A7F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2"/>
  </w:num>
  <w:num w:numId="2">
    <w:abstractNumId w:val="15"/>
  </w:num>
  <w:num w:numId="3">
    <w:abstractNumId w:val="6"/>
  </w:num>
  <w:num w:numId="4">
    <w:abstractNumId w:val="9"/>
  </w:num>
  <w:num w:numId="5">
    <w:abstractNumId w:val="0"/>
  </w:num>
  <w:num w:numId="6">
    <w:abstractNumId w:val="5"/>
  </w:num>
  <w:num w:numId="7">
    <w:abstractNumId w:val="3"/>
  </w:num>
  <w:num w:numId="8">
    <w:abstractNumId w:val="11"/>
  </w:num>
  <w:num w:numId="9">
    <w:abstractNumId w:val="7"/>
  </w:num>
  <w:num w:numId="10">
    <w:abstractNumId w:val="19"/>
  </w:num>
  <w:num w:numId="11">
    <w:abstractNumId w:val="17"/>
  </w:num>
  <w:num w:numId="12">
    <w:abstractNumId w:val="20"/>
  </w:num>
  <w:num w:numId="13">
    <w:abstractNumId w:val="13"/>
  </w:num>
  <w:num w:numId="14">
    <w:abstractNumId w:val="8"/>
  </w:num>
  <w:num w:numId="15">
    <w:abstractNumId w:val="14"/>
  </w:num>
  <w:num w:numId="16">
    <w:abstractNumId w:val="1"/>
  </w:num>
  <w:num w:numId="17">
    <w:abstractNumId w:val="2"/>
  </w:num>
  <w:num w:numId="18">
    <w:abstractNumId w:val="18"/>
  </w:num>
  <w:num w:numId="19">
    <w:abstractNumId w:val="16"/>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trackRevisions/>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8B5"/>
    <w:rsid w:val="000005E0"/>
    <w:rsid w:val="000013D0"/>
    <w:rsid w:val="000127A2"/>
    <w:rsid w:val="00014F0E"/>
    <w:rsid w:val="000269C7"/>
    <w:rsid w:val="00030C06"/>
    <w:rsid w:val="00032965"/>
    <w:rsid w:val="000366B1"/>
    <w:rsid w:val="00040DB4"/>
    <w:rsid w:val="000478BB"/>
    <w:rsid w:val="00053160"/>
    <w:rsid w:val="00057860"/>
    <w:rsid w:val="000615FF"/>
    <w:rsid w:val="000765BC"/>
    <w:rsid w:val="0007722F"/>
    <w:rsid w:val="00086F0E"/>
    <w:rsid w:val="00096765"/>
    <w:rsid w:val="000A7900"/>
    <w:rsid w:val="000B03E3"/>
    <w:rsid w:val="000B2016"/>
    <w:rsid w:val="000B4A51"/>
    <w:rsid w:val="000C008E"/>
    <w:rsid w:val="000C2E2A"/>
    <w:rsid w:val="000C361E"/>
    <w:rsid w:val="000C5DE4"/>
    <w:rsid w:val="000C6F18"/>
    <w:rsid w:val="000D4761"/>
    <w:rsid w:val="000E377A"/>
    <w:rsid w:val="000E4027"/>
    <w:rsid w:val="00101F59"/>
    <w:rsid w:val="001036D3"/>
    <w:rsid w:val="00107223"/>
    <w:rsid w:val="001230E4"/>
    <w:rsid w:val="00124378"/>
    <w:rsid w:val="00132955"/>
    <w:rsid w:val="001366D4"/>
    <w:rsid w:val="00137FCB"/>
    <w:rsid w:val="00146578"/>
    <w:rsid w:val="00153696"/>
    <w:rsid w:val="00161F0E"/>
    <w:rsid w:val="00162DDA"/>
    <w:rsid w:val="00162E65"/>
    <w:rsid w:val="00164AB7"/>
    <w:rsid w:val="001658CD"/>
    <w:rsid w:val="00165C8B"/>
    <w:rsid w:val="00171FA1"/>
    <w:rsid w:val="00180DDB"/>
    <w:rsid w:val="001817B0"/>
    <w:rsid w:val="00187654"/>
    <w:rsid w:val="0018776D"/>
    <w:rsid w:val="00197A89"/>
    <w:rsid w:val="001A0B03"/>
    <w:rsid w:val="001A1785"/>
    <w:rsid w:val="001A369B"/>
    <w:rsid w:val="001A3C08"/>
    <w:rsid w:val="001A4B93"/>
    <w:rsid w:val="001B17D0"/>
    <w:rsid w:val="001B4DA9"/>
    <w:rsid w:val="001B5D89"/>
    <w:rsid w:val="001B7AD9"/>
    <w:rsid w:val="001C16DA"/>
    <w:rsid w:val="001C2AA8"/>
    <w:rsid w:val="001C72D7"/>
    <w:rsid w:val="001D3C69"/>
    <w:rsid w:val="001D4095"/>
    <w:rsid w:val="001E33F5"/>
    <w:rsid w:val="001F0673"/>
    <w:rsid w:val="001F218B"/>
    <w:rsid w:val="00201FE1"/>
    <w:rsid w:val="002061F6"/>
    <w:rsid w:val="00216F72"/>
    <w:rsid w:val="00221299"/>
    <w:rsid w:val="00222162"/>
    <w:rsid w:val="00224E7F"/>
    <w:rsid w:val="00233E96"/>
    <w:rsid w:val="00237911"/>
    <w:rsid w:val="00237F7A"/>
    <w:rsid w:val="002466B6"/>
    <w:rsid w:val="00247FE5"/>
    <w:rsid w:val="0025026F"/>
    <w:rsid w:val="002521B5"/>
    <w:rsid w:val="00254037"/>
    <w:rsid w:val="00263125"/>
    <w:rsid w:val="00264A33"/>
    <w:rsid w:val="00273D88"/>
    <w:rsid w:val="0028300C"/>
    <w:rsid w:val="00283A41"/>
    <w:rsid w:val="002840D1"/>
    <w:rsid w:val="0028524B"/>
    <w:rsid w:val="00295444"/>
    <w:rsid w:val="002A0E5E"/>
    <w:rsid w:val="002A2F6A"/>
    <w:rsid w:val="002A4B68"/>
    <w:rsid w:val="002B02ED"/>
    <w:rsid w:val="002B1A30"/>
    <w:rsid w:val="002B1DB3"/>
    <w:rsid w:val="002B43CB"/>
    <w:rsid w:val="002B7AE8"/>
    <w:rsid w:val="002C05BB"/>
    <w:rsid w:val="002C19A6"/>
    <w:rsid w:val="002C2CC3"/>
    <w:rsid w:val="002C4902"/>
    <w:rsid w:val="002C6222"/>
    <w:rsid w:val="002D0627"/>
    <w:rsid w:val="002D2870"/>
    <w:rsid w:val="002D4722"/>
    <w:rsid w:val="002E200E"/>
    <w:rsid w:val="002F6A9A"/>
    <w:rsid w:val="00302936"/>
    <w:rsid w:val="00302E8B"/>
    <w:rsid w:val="00303050"/>
    <w:rsid w:val="003064AA"/>
    <w:rsid w:val="00320EB4"/>
    <w:rsid w:val="003256B7"/>
    <w:rsid w:val="0033155B"/>
    <w:rsid w:val="00340C45"/>
    <w:rsid w:val="00343DA7"/>
    <w:rsid w:val="00346CA9"/>
    <w:rsid w:val="00350EA7"/>
    <w:rsid w:val="0036191A"/>
    <w:rsid w:val="00365E4A"/>
    <w:rsid w:val="003701BA"/>
    <w:rsid w:val="0037074C"/>
    <w:rsid w:val="003744D2"/>
    <w:rsid w:val="00375633"/>
    <w:rsid w:val="0037779E"/>
    <w:rsid w:val="00382003"/>
    <w:rsid w:val="003A384D"/>
    <w:rsid w:val="003A3929"/>
    <w:rsid w:val="003A54E5"/>
    <w:rsid w:val="003A6C38"/>
    <w:rsid w:val="003B08D8"/>
    <w:rsid w:val="003B6825"/>
    <w:rsid w:val="003C1620"/>
    <w:rsid w:val="003C43F7"/>
    <w:rsid w:val="003D4A55"/>
    <w:rsid w:val="003D7F0E"/>
    <w:rsid w:val="003F70C4"/>
    <w:rsid w:val="004065CF"/>
    <w:rsid w:val="00413A24"/>
    <w:rsid w:val="00415369"/>
    <w:rsid w:val="00416660"/>
    <w:rsid w:val="0042119C"/>
    <w:rsid w:val="00424DF1"/>
    <w:rsid w:val="004265E8"/>
    <w:rsid w:val="00447050"/>
    <w:rsid w:val="00454981"/>
    <w:rsid w:val="00454F89"/>
    <w:rsid w:val="004638F0"/>
    <w:rsid w:val="004676FE"/>
    <w:rsid w:val="00470161"/>
    <w:rsid w:val="00470E9A"/>
    <w:rsid w:val="00481770"/>
    <w:rsid w:val="0048259D"/>
    <w:rsid w:val="00485B1A"/>
    <w:rsid w:val="00485C46"/>
    <w:rsid w:val="004863C4"/>
    <w:rsid w:val="00486E3D"/>
    <w:rsid w:val="00494964"/>
    <w:rsid w:val="004A0AA6"/>
    <w:rsid w:val="004A111E"/>
    <w:rsid w:val="004A1881"/>
    <w:rsid w:val="004A22AA"/>
    <w:rsid w:val="004A34DA"/>
    <w:rsid w:val="004B2708"/>
    <w:rsid w:val="004D084A"/>
    <w:rsid w:val="004D7C5C"/>
    <w:rsid w:val="004E54BC"/>
    <w:rsid w:val="004E7A23"/>
    <w:rsid w:val="004F114D"/>
    <w:rsid w:val="004F667B"/>
    <w:rsid w:val="004F6D20"/>
    <w:rsid w:val="00507578"/>
    <w:rsid w:val="00514EF8"/>
    <w:rsid w:val="005252CC"/>
    <w:rsid w:val="005259A6"/>
    <w:rsid w:val="00526AA2"/>
    <w:rsid w:val="00531C7B"/>
    <w:rsid w:val="0053357C"/>
    <w:rsid w:val="00537A40"/>
    <w:rsid w:val="00545786"/>
    <w:rsid w:val="00547199"/>
    <w:rsid w:val="00561019"/>
    <w:rsid w:val="00562E68"/>
    <w:rsid w:val="00564C5F"/>
    <w:rsid w:val="005758AD"/>
    <w:rsid w:val="0058241D"/>
    <w:rsid w:val="00582962"/>
    <w:rsid w:val="005839A0"/>
    <w:rsid w:val="0058467E"/>
    <w:rsid w:val="0058646D"/>
    <w:rsid w:val="005A45AF"/>
    <w:rsid w:val="005B27F6"/>
    <w:rsid w:val="005C0E96"/>
    <w:rsid w:val="005C3CCC"/>
    <w:rsid w:val="005D20C3"/>
    <w:rsid w:val="005D2F76"/>
    <w:rsid w:val="005D57CA"/>
    <w:rsid w:val="005E5C43"/>
    <w:rsid w:val="005F16FE"/>
    <w:rsid w:val="005F23A3"/>
    <w:rsid w:val="005F70DC"/>
    <w:rsid w:val="00600F1C"/>
    <w:rsid w:val="0060525A"/>
    <w:rsid w:val="00607FE8"/>
    <w:rsid w:val="0061334E"/>
    <w:rsid w:val="006268AC"/>
    <w:rsid w:val="0062752A"/>
    <w:rsid w:val="00631F5D"/>
    <w:rsid w:val="00637C0D"/>
    <w:rsid w:val="0064139D"/>
    <w:rsid w:val="00644621"/>
    <w:rsid w:val="00645D70"/>
    <w:rsid w:val="006470DE"/>
    <w:rsid w:val="00647CA1"/>
    <w:rsid w:val="00650BD6"/>
    <w:rsid w:val="00661B48"/>
    <w:rsid w:val="00675325"/>
    <w:rsid w:val="00675BE9"/>
    <w:rsid w:val="00686090"/>
    <w:rsid w:val="0069093B"/>
    <w:rsid w:val="00691127"/>
    <w:rsid w:val="00695F65"/>
    <w:rsid w:val="006A74BC"/>
    <w:rsid w:val="006B151F"/>
    <w:rsid w:val="006B1D81"/>
    <w:rsid w:val="006B243A"/>
    <w:rsid w:val="006B2A8D"/>
    <w:rsid w:val="006B2CF6"/>
    <w:rsid w:val="006B5DE6"/>
    <w:rsid w:val="006C6A9B"/>
    <w:rsid w:val="006C77C9"/>
    <w:rsid w:val="006C7BDB"/>
    <w:rsid w:val="006D10DF"/>
    <w:rsid w:val="006D22D4"/>
    <w:rsid w:val="006D58AC"/>
    <w:rsid w:val="006E782A"/>
    <w:rsid w:val="00702070"/>
    <w:rsid w:val="00703DCA"/>
    <w:rsid w:val="007127A0"/>
    <w:rsid w:val="0071297D"/>
    <w:rsid w:val="0071500F"/>
    <w:rsid w:val="007215E6"/>
    <w:rsid w:val="00722423"/>
    <w:rsid w:val="007255C4"/>
    <w:rsid w:val="00732BD4"/>
    <w:rsid w:val="007360A6"/>
    <w:rsid w:val="00745C4D"/>
    <w:rsid w:val="00747749"/>
    <w:rsid w:val="00750A90"/>
    <w:rsid w:val="007521F3"/>
    <w:rsid w:val="00752386"/>
    <w:rsid w:val="0075250D"/>
    <w:rsid w:val="00755FF1"/>
    <w:rsid w:val="00760982"/>
    <w:rsid w:val="00767D3B"/>
    <w:rsid w:val="00775E8E"/>
    <w:rsid w:val="007769C6"/>
    <w:rsid w:val="00782972"/>
    <w:rsid w:val="00783142"/>
    <w:rsid w:val="00784FEA"/>
    <w:rsid w:val="00796F01"/>
    <w:rsid w:val="007A0C47"/>
    <w:rsid w:val="007A1CCD"/>
    <w:rsid w:val="007A6AFE"/>
    <w:rsid w:val="007B218D"/>
    <w:rsid w:val="007B6AC4"/>
    <w:rsid w:val="007B6BE7"/>
    <w:rsid w:val="007C08FF"/>
    <w:rsid w:val="007C0F65"/>
    <w:rsid w:val="007C3372"/>
    <w:rsid w:val="007C6249"/>
    <w:rsid w:val="007D28EC"/>
    <w:rsid w:val="007D4436"/>
    <w:rsid w:val="007D47C6"/>
    <w:rsid w:val="007D5832"/>
    <w:rsid w:val="007E529D"/>
    <w:rsid w:val="007F1B0C"/>
    <w:rsid w:val="007F1E9C"/>
    <w:rsid w:val="007F288C"/>
    <w:rsid w:val="00800B10"/>
    <w:rsid w:val="008047CA"/>
    <w:rsid w:val="0081079C"/>
    <w:rsid w:val="00812418"/>
    <w:rsid w:val="0081296F"/>
    <w:rsid w:val="008165D8"/>
    <w:rsid w:val="00827ACC"/>
    <w:rsid w:val="00832253"/>
    <w:rsid w:val="00832E04"/>
    <w:rsid w:val="0083343D"/>
    <w:rsid w:val="00833F61"/>
    <w:rsid w:val="00844DF5"/>
    <w:rsid w:val="008466A6"/>
    <w:rsid w:val="008575E3"/>
    <w:rsid w:val="00861722"/>
    <w:rsid w:val="00863558"/>
    <w:rsid w:val="008778B4"/>
    <w:rsid w:val="008801E1"/>
    <w:rsid w:val="008824FF"/>
    <w:rsid w:val="00893D88"/>
    <w:rsid w:val="008B2D05"/>
    <w:rsid w:val="008C427F"/>
    <w:rsid w:val="008C4676"/>
    <w:rsid w:val="008C5BC2"/>
    <w:rsid w:val="008D2575"/>
    <w:rsid w:val="008D3CA2"/>
    <w:rsid w:val="008D467B"/>
    <w:rsid w:val="008D6FBE"/>
    <w:rsid w:val="008E194A"/>
    <w:rsid w:val="008E3703"/>
    <w:rsid w:val="008F77FA"/>
    <w:rsid w:val="00904D1D"/>
    <w:rsid w:val="0090779A"/>
    <w:rsid w:val="00912414"/>
    <w:rsid w:val="00912E83"/>
    <w:rsid w:val="00913DF2"/>
    <w:rsid w:val="009208D5"/>
    <w:rsid w:val="0092209C"/>
    <w:rsid w:val="00923F14"/>
    <w:rsid w:val="00927B16"/>
    <w:rsid w:val="0093262C"/>
    <w:rsid w:val="00937E61"/>
    <w:rsid w:val="00941375"/>
    <w:rsid w:val="00944A3D"/>
    <w:rsid w:val="00947C75"/>
    <w:rsid w:val="0095408C"/>
    <w:rsid w:val="00955886"/>
    <w:rsid w:val="00957920"/>
    <w:rsid w:val="0096022F"/>
    <w:rsid w:val="009722C4"/>
    <w:rsid w:val="00972950"/>
    <w:rsid w:val="00981ADF"/>
    <w:rsid w:val="00983E93"/>
    <w:rsid w:val="009903C2"/>
    <w:rsid w:val="00991B2D"/>
    <w:rsid w:val="00992DA8"/>
    <w:rsid w:val="00994B3F"/>
    <w:rsid w:val="00997D8E"/>
    <w:rsid w:val="009A2B95"/>
    <w:rsid w:val="009A44A4"/>
    <w:rsid w:val="009A6521"/>
    <w:rsid w:val="009B0109"/>
    <w:rsid w:val="009C0125"/>
    <w:rsid w:val="009C02EE"/>
    <w:rsid w:val="009C5628"/>
    <w:rsid w:val="009C5AB2"/>
    <w:rsid w:val="009C6510"/>
    <w:rsid w:val="009C68B5"/>
    <w:rsid w:val="009D3007"/>
    <w:rsid w:val="009D4297"/>
    <w:rsid w:val="009E2217"/>
    <w:rsid w:val="009E32A1"/>
    <w:rsid w:val="009E5444"/>
    <w:rsid w:val="009E6A0D"/>
    <w:rsid w:val="009F2612"/>
    <w:rsid w:val="009F3F57"/>
    <w:rsid w:val="00A00896"/>
    <w:rsid w:val="00A02744"/>
    <w:rsid w:val="00A046B1"/>
    <w:rsid w:val="00A0654A"/>
    <w:rsid w:val="00A16E53"/>
    <w:rsid w:val="00A178F6"/>
    <w:rsid w:val="00A229CF"/>
    <w:rsid w:val="00A259B5"/>
    <w:rsid w:val="00A309C2"/>
    <w:rsid w:val="00A332B7"/>
    <w:rsid w:val="00A428DB"/>
    <w:rsid w:val="00A4660A"/>
    <w:rsid w:val="00A52EE3"/>
    <w:rsid w:val="00A53634"/>
    <w:rsid w:val="00A5538E"/>
    <w:rsid w:val="00A55C19"/>
    <w:rsid w:val="00A67F6E"/>
    <w:rsid w:val="00A70D34"/>
    <w:rsid w:val="00A9057C"/>
    <w:rsid w:val="00A923E8"/>
    <w:rsid w:val="00A96B1B"/>
    <w:rsid w:val="00A97556"/>
    <w:rsid w:val="00AA037A"/>
    <w:rsid w:val="00AB11E9"/>
    <w:rsid w:val="00AB4605"/>
    <w:rsid w:val="00AB5DF6"/>
    <w:rsid w:val="00AB7CAE"/>
    <w:rsid w:val="00AC3DC8"/>
    <w:rsid w:val="00AC4237"/>
    <w:rsid w:val="00AC55C6"/>
    <w:rsid w:val="00AD09B2"/>
    <w:rsid w:val="00AD2062"/>
    <w:rsid w:val="00AD22BA"/>
    <w:rsid w:val="00AD2CAD"/>
    <w:rsid w:val="00AD620D"/>
    <w:rsid w:val="00AD7475"/>
    <w:rsid w:val="00AF2E34"/>
    <w:rsid w:val="00AF636C"/>
    <w:rsid w:val="00B0319C"/>
    <w:rsid w:val="00B1162C"/>
    <w:rsid w:val="00B144E0"/>
    <w:rsid w:val="00B20BE2"/>
    <w:rsid w:val="00B27225"/>
    <w:rsid w:val="00B403D6"/>
    <w:rsid w:val="00B451B3"/>
    <w:rsid w:val="00B51525"/>
    <w:rsid w:val="00B523BD"/>
    <w:rsid w:val="00B602F4"/>
    <w:rsid w:val="00B628F3"/>
    <w:rsid w:val="00B64787"/>
    <w:rsid w:val="00B65F63"/>
    <w:rsid w:val="00B7407C"/>
    <w:rsid w:val="00B75B0C"/>
    <w:rsid w:val="00B80E98"/>
    <w:rsid w:val="00B8500B"/>
    <w:rsid w:val="00B87775"/>
    <w:rsid w:val="00B90676"/>
    <w:rsid w:val="00B90DE6"/>
    <w:rsid w:val="00B918FF"/>
    <w:rsid w:val="00B93A3C"/>
    <w:rsid w:val="00B9415E"/>
    <w:rsid w:val="00B94488"/>
    <w:rsid w:val="00B94F22"/>
    <w:rsid w:val="00B96EDC"/>
    <w:rsid w:val="00BA0C12"/>
    <w:rsid w:val="00BA30F8"/>
    <w:rsid w:val="00BA4BD2"/>
    <w:rsid w:val="00BC6121"/>
    <w:rsid w:val="00BD549B"/>
    <w:rsid w:val="00BD7F14"/>
    <w:rsid w:val="00BE2382"/>
    <w:rsid w:val="00BE3CA2"/>
    <w:rsid w:val="00BF3C5A"/>
    <w:rsid w:val="00BF748A"/>
    <w:rsid w:val="00C044F2"/>
    <w:rsid w:val="00C05270"/>
    <w:rsid w:val="00C14211"/>
    <w:rsid w:val="00C219E9"/>
    <w:rsid w:val="00C26EA8"/>
    <w:rsid w:val="00C32642"/>
    <w:rsid w:val="00C409D5"/>
    <w:rsid w:val="00C42356"/>
    <w:rsid w:val="00C437D5"/>
    <w:rsid w:val="00C43F96"/>
    <w:rsid w:val="00C523B2"/>
    <w:rsid w:val="00C53F76"/>
    <w:rsid w:val="00C678E0"/>
    <w:rsid w:val="00C73CD5"/>
    <w:rsid w:val="00C7617D"/>
    <w:rsid w:val="00C76EDA"/>
    <w:rsid w:val="00C80E71"/>
    <w:rsid w:val="00C81FB7"/>
    <w:rsid w:val="00C820A8"/>
    <w:rsid w:val="00C844A6"/>
    <w:rsid w:val="00C84D02"/>
    <w:rsid w:val="00C91721"/>
    <w:rsid w:val="00C91916"/>
    <w:rsid w:val="00C92E6C"/>
    <w:rsid w:val="00CA047F"/>
    <w:rsid w:val="00CA209D"/>
    <w:rsid w:val="00CA2AFB"/>
    <w:rsid w:val="00CA3DA3"/>
    <w:rsid w:val="00CB0B1A"/>
    <w:rsid w:val="00CB1717"/>
    <w:rsid w:val="00CB37C1"/>
    <w:rsid w:val="00CB3B12"/>
    <w:rsid w:val="00CC3264"/>
    <w:rsid w:val="00CC689B"/>
    <w:rsid w:val="00CD1FF4"/>
    <w:rsid w:val="00CD230F"/>
    <w:rsid w:val="00CD3EF0"/>
    <w:rsid w:val="00CD4DAE"/>
    <w:rsid w:val="00CD6C25"/>
    <w:rsid w:val="00CE346D"/>
    <w:rsid w:val="00CE35F6"/>
    <w:rsid w:val="00CE3E6C"/>
    <w:rsid w:val="00CE7B8C"/>
    <w:rsid w:val="00CF0533"/>
    <w:rsid w:val="00CF7637"/>
    <w:rsid w:val="00D06512"/>
    <w:rsid w:val="00D06E45"/>
    <w:rsid w:val="00D1316E"/>
    <w:rsid w:val="00D13967"/>
    <w:rsid w:val="00D13E21"/>
    <w:rsid w:val="00D16BD1"/>
    <w:rsid w:val="00D23389"/>
    <w:rsid w:val="00D3039E"/>
    <w:rsid w:val="00D32B85"/>
    <w:rsid w:val="00D338EF"/>
    <w:rsid w:val="00D40616"/>
    <w:rsid w:val="00D4424A"/>
    <w:rsid w:val="00D45993"/>
    <w:rsid w:val="00D47CCA"/>
    <w:rsid w:val="00D505F5"/>
    <w:rsid w:val="00D6017C"/>
    <w:rsid w:val="00D70613"/>
    <w:rsid w:val="00D7697C"/>
    <w:rsid w:val="00D7698E"/>
    <w:rsid w:val="00D77B7A"/>
    <w:rsid w:val="00D827E7"/>
    <w:rsid w:val="00D82C2B"/>
    <w:rsid w:val="00D82FB2"/>
    <w:rsid w:val="00D83CB2"/>
    <w:rsid w:val="00D8539F"/>
    <w:rsid w:val="00D87A3B"/>
    <w:rsid w:val="00DA3C47"/>
    <w:rsid w:val="00DA5DCE"/>
    <w:rsid w:val="00DA7E74"/>
    <w:rsid w:val="00DB2A61"/>
    <w:rsid w:val="00DB4AC9"/>
    <w:rsid w:val="00DB61D2"/>
    <w:rsid w:val="00DB6B22"/>
    <w:rsid w:val="00DB7B83"/>
    <w:rsid w:val="00DC0D02"/>
    <w:rsid w:val="00DD4D0B"/>
    <w:rsid w:val="00DD5648"/>
    <w:rsid w:val="00DE069B"/>
    <w:rsid w:val="00DE2C1C"/>
    <w:rsid w:val="00DE4556"/>
    <w:rsid w:val="00DE7E59"/>
    <w:rsid w:val="00DF6141"/>
    <w:rsid w:val="00E0284C"/>
    <w:rsid w:val="00E03444"/>
    <w:rsid w:val="00E07181"/>
    <w:rsid w:val="00E1176F"/>
    <w:rsid w:val="00E16609"/>
    <w:rsid w:val="00E21E5F"/>
    <w:rsid w:val="00E24CF3"/>
    <w:rsid w:val="00E33FCE"/>
    <w:rsid w:val="00E54F55"/>
    <w:rsid w:val="00E559E0"/>
    <w:rsid w:val="00E564AD"/>
    <w:rsid w:val="00E664A3"/>
    <w:rsid w:val="00E6763F"/>
    <w:rsid w:val="00E71295"/>
    <w:rsid w:val="00E73842"/>
    <w:rsid w:val="00E77E84"/>
    <w:rsid w:val="00E84F80"/>
    <w:rsid w:val="00E85F14"/>
    <w:rsid w:val="00EA20BA"/>
    <w:rsid w:val="00EA2996"/>
    <w:rsid w:val="00EA7F64"/>
    <w:rsid w:val="00EB1F74"/>
    <w:rsid w:val="00EC0578"/>
    <w:rsid w:val="00EC06F3"/>
    <w:rsid w:val="00EC11FC"/>
    <w:rsid w:val="00EC38E7"/>
    <w:rsid w:val="00EC5530"/>
    <w:rsid w:val="00ED216B"/>
    <w:rsid w:val="00EE5482"/>
    <w:rsid w:val="00EE6082"/>
    <w:rsid w:val="00EF1A5A"/>
    <w:rsid w:val="00EF71F6"/>
    <w:rsid w:val="00F00991"/>
    <w:rsid w:val="00F01343"/>
    <w:rsid w:val="00F0662C"/>
    <w:rsid w:val="00F06EA9"/>
    <w:rsid w:val="00F137B2"/>
    <w:rsid w:val="00F14CAA"/>
    <w:rsid w:val="00F15908"/>
    <w:rsid w:val="00F27752"/>
    <w:rsid w:val="00F309F1"/>
    <w:rsid w:val="00F322EB"/>
    <w:rsid w:val="00F61FFC"/>
    <w:rsid w:val="00F66BF7"/>
    <w:rsid w:val="00F77C33"/>
    <w:rsid w:val="00F978E1"/>
    <w:rsid w:val="00FC62E3"/>
    <w:rsid w:val="00FC7611"/>
    <w:rsid w:val="00FC7FD0"/>
    <w:rsid w:val="00FD0C1B"/>
    <w:rsid w:val="00FD2017"/>
    <w:rsid w:val="00FE06F7"/>
    <w:rsid w:val="00FE08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E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70"/>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qFormat/>
    <w:rsid w:val="000B2016"/>
    <w:pPr>
      <w:ind w:left="720"/>
      <w:contextualSpacing/>
    </w:pPr>
  </w:style>
  <w:style w:type="paragraph" w:styleId="Markeringsbobletekst">
    <w:name w:val="Balloon Text"/>
    <w:basedOn w:val="Normal"/>
    <w:link w:val="MarkeringsbobletekstTegn"/>
    <w:uiPriority w:val="99"/>
    <w:semiHidden/>
    <w:unhideWhenUsed/>
    <w:rsid w:val="0067532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75325"/>
    <w:rPr>
      <w:rFonts w:ascii="Tahoma" w:hAnsi="Tahoma" w:cs="Tahoma"/>
      <w:sz w:val="16"/>
      <w:szCs w:val="16"/>
    </w:rPr>
  </w:style>
  <w:style w:type="character" w:styleId="Kommentarhenvisning">
    <w:name w:val="annotation reference"/>
    <w:basedOn w:val="Standardskrifttypeiafsnit"/>
    <w:uiPriority w:val="99"/>
    <w:semiHidden/>
    <w:unhideWhenUsed/>
    <w:rsid w:val="0058467E"/>
    <w:rPr>
      <w:sz w:val="16"/>
      <w:szCs w:val="16"/>
    </w:rPr>
  </w:style>
  <w:style w:type="paragraph" w:styleId="Kommentartekst">
    <w:name w:val="annotation text"/>
    <w:basedOn w:val="Normal"/>
    <w:link w:val="KommentartekstTegn"/>
    <w:uiPriority w:val="99"/>
    <w:semiHidden/>
    <w:unhideWhenUsed/>
    <w:rsid w:val="0058467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8467E"/>
    <w:rPr>
      <w:sz w:val="20"/>
      <w:szCs w:val="20"/>
    </w:rPr>
  </w:style>
  <w:style w:type="paragraph" w:styleId="Kommentaremne">
    <w:name w:val="annotation subject"/>
    <w:basedOn w:val="Kommentartekst"/>
    <w:next w:val="Kommentartekst"/>
    <w:link w:val="KommentaremneTegn"/>
    <w:uiPriority w:val="99"/>
    <w:semiHidden/>
    <w:unhideWhenUsed/>
    <w:rsid w:val="0058467E"/>
    <w:rPr>
      <w:b/>
      <w:bCs/>
    </w:rPr>
  </w:style>
  <w:style w:type="character" w:customStyle="1" w:styleId="KommentaremneTegn">
    <w:name w:val="Kommentaremne Tegn"/>
    <w:basedOn w:val="KommentartekstTegn"/>
    <w:link w:val="Kommentaremne"/>
    <w:uiPriority w:val="99"/>
    <w:semiHidden/>
    <w:rsid w:val="0058467E"/>
    <w:rPr>
      <w:b/>
      <w:bCs/>
      <w:sz w:val="20"/>
      <w:szCs w:val="20"/>
    </w:rPr>
  </w:style>
  <w:style w:type="paragraph" w:styleId="Sidehoved">
    <w:name w:val="header"/>
    <w:basedOn w:val="Normal"/>
    <w:link w:val="SidehovedTegn"/>
    <w:uiPriority w:val="99"/>
    <w:unhideWhenUsed/>
    <w:rsid w:val="005F16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16FE"/>
  </w:style>
  <w:style w:type="paragraph" w:styleId="Sidefod">
    <w:name w:val="footer"/>
    <w:basedOn w:val="Normal"/>
    <w:link w:val="SidefodTegn"/>
    <w:uiPriority w:val="99"/>
    <w:unhideWhenUsed/>
    <w:rsid w:val="005F16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16FE"/>
  </w:style>
  <w:style w:type="paragraph" w:styleId="Korrektur">
    <w:name w:val="Revision"/>
    <w:hidden/>
    <w:uiPriority w:val="99"/>
    <w:semiHidden/>
    <w:rsid w:val="00B451B3"/>
    <w:pPr>
      <w:spacing w:after="0" w:line="240" w:lineRule="auto"/>
    </w:pPr>
  </w:style>
  <w:style w:type="paragraph" w:styleId="NormalWeb">
    <w:name w:val="Normal (Web)"/>
    <w:basedOn w:val="Normal"/>
    <w:uiPriority w:val="99"/>
    <w:semiHidden/>
    <w:unhideWhenUsed/>
    <w:rsid w:val="00957920"/>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Tabel-Gitter">
    <w:name w:val="Table Grid"/>
    <w:basedOn w:val="Tabel-Normal"/>
    <w:uiPriority w:val="59"/>
    <w:rsid w:val="00750A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C84D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C84D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tgitter">
    <w:name w:val="Light Grid"/>
    <w:basedOn w:val="Tabel-Normal"/>
    <w:uiPriority w:val="62"/>
    <w:rsid w:val="00C84D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7B8801F2B1483F98D539CC92927118">
    <w:name w:val="DE7B8801F2B1483F98D539CC92927118"/>
    <w:rsid w:val="001230E4"/>
    <w:rPr>
      <w:rFonts w:eastAsiaTheme="minorEastAsia"/>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70"/>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qFormat/>
    <w:rsid w:val="000B2016"/>
    <w:pPr>
      <w:ind w:left="720"/>
      <w:contextualSpacing/>
    </w:pPr>
  </w:style>
  <w:style w:type="paragraph" w:styleId="Markeringsbobletekst">
    <w:name w:val="Balloon Text"/>
    <w:basedOn w:val="Normal"/>
    <w:link w:val="MarkeringsbobletekstTegn"/>
    <w:uiPriority w:val="99"/>
    <w:semiHidden/>
    <w:unhideWhenUsed/>
    <w:rsid w:val="0067532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75325"/>
    <w:rPr>
      <w:rFonts w:ascii="Tahoma" w:hAnsi="Tahoma" w:cs="Tahoma"/>
      <w:sz w:val="16"/>
      <w:szCs w:val="16"/>
    </w:rPr>
  </w:style>
  <w:style w:type="character" w:styleId="Kommentarhenvisning">
    <w:name w:val="annotation reference"/>
    <w:basedOn w:val="Standardskrifttypeiafsnit"/>
    <w:uiPriority w:val="99"/>
    <w:semiHidden/>
    <w:unhideWhenUsed/>
    <w:rsid w:val="0058467E"/>
    <w:rPr>
      <w:sz w:val="16"/>
      <w:szCs w:val="16"/>
    </w:rPr>
  </w:style>
  <w:style w:type="paragraph" w:styleId="Kommentartekst">
    <w:name w:val="annotation text"/>
    <w:basedOn w:val="Normal"/>
    <w:link w:val="KommentartekstTegn"/>
    <w:uiPriority w:val="99"/>
    <w:semiHidden/>
    <w:unhideWhenUsed/>
    <w:rsid w:val="0058467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8467E"/>
    <w:rPr>
      <w:sz w:val="20"/>
      <w:szCs w:val="20"/>
    </w:rPr>
  </w:style>
  <w:style w:type="paragraph" w:styleId="Kommentaremne">
    <w:name w:val="annotation subject"/>
    <w:basedOn w:val="Kommentartekst"/>
    <w:next w:val="Kommentartekst"/>
    <w:link w:val="KommentaremneTegn"/>
    <w:uiPriority w:val="99"/>
    <w:semiHidden/>
    <w:unhideWhenUsed/>
    <w:rsid w:val="0058467E"/>
    <w:rPr>
      <w:b/>
      <w:bCs/>
    </w:rPr>
  </w:style>
  <w:style w:type="character" w:customStyle="1" w:styleId="KommentaremneTegn">
    <w:name w:val="Kommentaremne Tegn"/>
    <w:basedOn w:val="KommentartekstTegn"/>
    <w:link w:val="Kommentaremne"/>
    <w:uiPriority w:val="99"/>
    <w:semiHidden/>
    <w:rsid w:val="0058467E"/>
    <w:rPr>
      <w:b/>
      <w:bCs/>
      <w:sz w:val="20"/>
      <w:szCs w:val="20"/>
    </w:rPr>
  </w:style>
  <w:style w:type="paragraph" w:styleId="Sidehoved">
    <w:name w:val="header"/>
    <w:basedOn w:val="Normal"/>
    <w:link w:val="SidehovedTegn"/>
    <w:uiPriority w:val="99"/>
    <w:unhideWhenUsed/>
    <w:rsid w:val="005F16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16FE"/>
  </w:style>
  <w:style w:type="paragraph" w:styleId="Sidefod">
    <w:name w:val="footer"/>
    <w:basedOn w:val="Normal"/>
    <w:link w:val="SidefodTegn"/>
    <w:uiPriority w:val="99"/>
    <w:unhideWhenUsed/>
    <w:rsid w:val="005F16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16FE"/>
  </w:style>
  <w:style w:type="paragraph" w:styleId="Korrektur">
    <w:name w:val="Revision"/>
    <w:hidden/>
    <w:uiPriority w:val="99"/>
    <w:semiHidden/>
    <w:rsid w:val="00B451B3"/>
    <w:pPr>
      <w:spacing w:after="0" w:line="240" w:lineRule="auto"/>
    </w:pPr>
  </w:style>
  <w:style w:type="paragraph" w:styleId="NormalWeb">
    <w:name w:val="Normal (Web)"/>
    <w:basedOn w:val="Normal"/>
    <w:uiPriority w:val="99"/>
    <w:semiHidden/>
    <w:unhideWhenUsed/>
    <w:rsid w:val="00957920"/>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Tabel-Gitter">
    <w:name w:val="Table Grid"/>
    <w:basedOn w:val="Tabel-Normal"/>
    <w:uiPriority w:val="59"/>
    <w:rsid w:val="00750A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C84D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C84D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tgitter">
    <w:name w:val="Light Grid"/>
    <w:basedOn w:val="Tabel-Normal"/>
    <w:uiPriority w:val="62"/>
    <w:rsid w:val="00C84D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7B8801F2B1483F98D539CC92927118">
    <w:name w:val="DE7B8801F2B1483F98D539CC92927118"/>
    <w:rsid w:val="001230E4"/>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507468">
      <w:bodyDiv w:val="1"/>
      <w:marLeft w:val="0"/>
      <w:marRight w:val="0"/>
      <w:marTop w:val="0"/>
      <w:marBottom w:val="0"/>
      <w:divBdr>
        <w:top w:val="none" w:sz="0" w:space="0" w:color="auto"/>
        <w:left w:val="none" w:sz="0" w:space="0" w:color="auto"/>
        <w:bottom w:val="none" w:sz="0" w:space="0" w:color="auto"/>
        <w:right w:val="none" w:sz="0" w:space="0" w:color="auto"/>
      </w:divBdr>
    </w:div>
    <w:div w:id="983658518">
      <w:bodyDiv w:val="1"/>
      <w:marLeft w:val="0"/>
      <w:marRight w:val="0"/>
      <w:marTop w:val="0"/>
      <w:marBottom w:val="0"/>
      <w:divBdr>
        <w:top w:val="none" w:sz="0" w:space="0" w:color="auto"/>
        <w:left w:val="none" w:sz="0" w:space="0" w:color="auto"/>
        <w:bottom w:val="none" w:sz="0" w:space="0" w:color="auto"/>
        <w:right w:val="none" w:sz="0" w:space="0" w:color="auto"/>
      </w:divBdr>
      <w:divsChild>
        <w:div w:id="555775723">
          <w:marLeft w:val="0"/>
          <w:marRight w:val="0"/>
          <w:marTop w:val="0"/>
          <w:marBottom w:val="0"/>
          <w:divBdr>
            <w:top w:val="none" w:sz="0" w:space="0" w:color="auto"/>
            <w:left w:val="none" w:sz="0" w:space="0" w:color="auto"/>
            <w:bottom w:val="none" w:sz="0" w:space="0" w:color="auto"/>
            <w:right w:val="none" w:sz="0" w:space="0" w:color="auto"/>
          </w:divBdr>
        </w:div>
      </w:divsChild>
    </w:div>
    <w:div w:id="1212228012">
      <w:bodyDiv w:val="1"/>
      <w:marLeft w:val="0"/>
      <w:marRight w:val="0"/>
      <w:marTop w:val="0"/>
      <w:marBottom w:val="0"/>
      <w:divBdr>
        <w:top w:val="none" w:sz="0" w:space="0" w:color="auto"/>
        <w:left w:val="none" w:sz="0" w:space="0" w:color="auto"/>
        <w:bottom w:val="none" w:sz="0" w:space="0" w:color="auto"/>
        <w:right w:val="none" w:sz="0" w:space="0" w:color="auto"/>
      </w:divBdr>
    </w:div>
    <w:div w:id="166123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46BAB8CCB74170B81003D74A7BAD96"/>
        <w:category>
          <w:name w:val="Generelt"/>
          <w:gallery w:val="placeholder"/>
        </w:category>
        <w:types>
          <w:type w:val="bbPlcHdr"/>
        </w:types>
        <w:behaviors>
          <w:behavior w:val="content"/>
        </w:behaviors>
        <w:guid w:val="{19EE3945-910E-45E9-8729-A1ECA3496A04}"/>
      </w:docPartPr>
      <w:docPartBody>
        <w:p w:rsidR="00433F0B" w:rsidRDefault="00B77F3E" w:rsidP="00B77F3E">
          <w:pPr>
            <w:pStyle w:val="2246BAB8CCB74170B81003D74A7BAD96"/>
          </w:pPr>
          <w:r>
            <w:t>[Skriv navnet på forfatteren]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F3E"/>
    <w:rsid w:val="00294454"/>
    <w:rsid w:val="0030619D"/>
    <w:rsid w:val="003F11BA"/>
    <w:rsid w:val="00433F0B"/>
    <w:rsid w:val="0053198F"/>
    <w:rsid w:val="00603A9A"/>
    <w:rsid w:val="00A727BA"/>
    <w:rsid w:val="00B219F6"/>
    <w:rsid w:val="00B77F3E"/>
    <w:rsid w:val="00C03723"/>
    <w:rsid w:val="00E033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52D9BE6AF9A94F20B5C40E0E22962378">
    <w:name w:val="52D9BE6AF9A94F20B5C40E0E22962378"/>
    <w:rsid w:val="00B77F3E"/>
  </w:style>
  <w:style w:type="paragraph" w:customStyle="1" w:styleId="2246BAB8CCB74170B81003D74A7BAD96">
    <w:name w:val="2246BAB8CCB74170B81003D74A7BAD96"/>
    <w:rsid w:val="00B77F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52D9BE6AF9A94F20B5C40E0E22962378">
    <w:name w:val="52D9BE6AF9A94F20B5C40E0E22962378"/>
    <w:rsid w:val="00B77F3E"/>
  </w:style>
  <w:style w:type="paragraph" w:customStyle="1" w:styleId="2246BAB8CCB74170B81003D74A7BAD96">
    <w:name w:val="2246BAB8CCB74170B81003D74A7BAD96"/>
    <w:rsid w:val="00B77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2013-09-02T00:00:00+02:00</_DCDateModified>
    <Dokumenttype xmlns="98c4f556-6bee-4728-adaf-9e86647b1ea2">IT</Dokumenttype>
    <Fase xmlns="98c4f556-6bee-4728-adaf-9e86647b1ea2">3. Gennemførelse</Fase>
    <ReportOwner xmlns="http://schemas.microsoft.com/sharepoint/v3">
      <UserInfo>
        <DisplayName/>
        <AccountId xsi:nil="true"/>
        <AccountType/>
      </UserInfo>
    </ReportOwner>
    <Dokumentstatus xmlns="98c4f556-6bee-4728-adaf-9e86647b1ea2">Udkast</Dokumentstatus>
    <Gruppe xmlns="98c4f556-6bee-4728-adaf-9e86647b1ea2">Projektgruppe</Gruppe>
    <_DCDateCreated xmlns="http://schemas.microsoft.com/sharepoint/v3/fields" xsi:nil="true"/>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Projektdokument" ma:contentTypeID="0x010100FA0B880643AEEC42A78FC9646F0A858F002D2F23EE7B18E144B239468A3ACA9331" ma:contentTypeVersion="1" ma:contentTypeDescription="" ma:contentTypeScope="" ma:versionID="60c5c6e5325f295a17e2f53cd0e0ee28">
  <xsd:schema xmlns:xsd="http://www.w3.org/2001/XMLSchema" xmlns:xs="http://www.w3.org/2001/XMLSchema" xmlns:p="http://schemas.microsoft.com/office/2006/metadata/properties" xmlns:ns1="http://schemas.microsoft.com/sharepoint/v3" xmlns:ns3="98c4f556-6bee-4728-adaf-9e86647b1ea2" xmlns:ns4="http://schemas.microsoft.com/sharepoint/v3/fields" targetNamespace="http://schemas.microsoft.com/office/2006/metadata/properties" ma:root="true" ma:fieldsID="be37bc6441be2a22f79faa1fa21e2cf7" ns1:_="" ns3:_="" ns4:_="">
    <xsd:import namespace="http://schemas.microsoft.com/sharepoint/v3"/>
    <xsd:import namespace="98c4f556-6bee-4728-adaf-9e86647b1ea2"/>
    <xsd:import namespace="http://schemas.microsoft.com/sharepoint/v3/fields"/>
    <xsd:element name="properties">
      <xsd:complexType>
        <xsd:sequence>
          <xsd:element name="documentManagement">
            <xsd:complexType>
              <xsd:all>
                <xsd:element ref="ns3:Dokumentstatus"/>
                <xsd:element ref="ns3:Gruppe" minOccurs="0"/>
                <xsd:element ref="ns3:Fase" minOccurs="0"/>
                <xsd:element ref="ns3:Dokumenttype" minOccurs="0"/>
                <xsd:element ref="ns1:ReportOwner" minOccurs="0"/>
                <xsd:element ref="ns4:_DCDateCreated" minOccurs="0"/>
                <xsd:element ref="ns4:_DCDateModifi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2" nillable="true" ma:displayName="Ejer" ma:description="Ejeren af dette dok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c4f556-6bee-4728-adaf-9e86647b1ea2" elementFormDefault="qualified">
    <xsd:import namespace="http://schemas.microsoft.com/office/2006/documentManagement/types"/>
    <xsd:import namespace="http://schemas.microsoft.com/office/infopath/2007/PartnerControls"/>
    <xsd:element name="Dokumentstatus" ma:index="8" ma:displayName="Dokumentstatus" ma:default="Udkast" ma:format="Dropdown" ma:internalName="Dokumentstatus" ma:readOnly="false">
      <xsd:simpleType>
        <xsd:restriction base="dms:Choice">
          <xsd:enumeration value="Udkast"/>
          <xsd:enumeration value="Udgivet"/>
          <xsd:enumeration value="Endelig"/>
          <xsd:enumeration value="Godkendt af SG"/>
          <xsd:enumeration value="Godkendt af IT-koord.udv."/>
          <xsd:enumeration value="Udløbet"/>
        </xsd:restriction>
      </xsd:simpleType>
    </xsd:element>
    <xsd:element name="Gruppe" ma:index="9" nillable="true" ma:displayName="Gruppe" ma:default="Projektgruppe" ma:format="Dropdown" ma:internalName="Gruppe">
      <xsd:simpleType>
        <xsd:restriction base="dms:Choice">
          <xsd:enumeration value="Projektgruppe"/>
          <xsd:enumeration value="Styregruppe"/>
          <xsd:enumeration value="Arbejdsgruppe"/>
          <xsd:enumeration value="Task Force Region H"/>
          <xsd:enumeration value="Følgegruppe"/>
        </xsd:restriction>
      </xsd:simpleType>
    </xsd:element>
    <xsd:element name="Fase" ma:index="10" nillable="true" ma:displayName="Fase" ma:default="2. Planlægning" ma:format="Dropdown" ma:internalName="Fase" ma:readOnly="false">
      <xsd:simpleType>
        <xsd:restriction base="dms:Choice">
          <xsd:enumeration value="0. Foranalyse"/>
          <xsd:enumeration value="1. Oplæg"/>
          <xsd:enumeration value="2. Planlægning"/>
          <xsd:enumeration value="3. Gennemførelse"/>
          <xsd:enumeration value="4. Drift &amp; Vedligehold"/>
        </xsd:restriction>
      </xsd:simpleType>
    </xsd:element>
    <xsd:element name="Dokumenttype" ma:index="11" nillable="true" ma:displayName="Dokumenttype" ma:default="Projektdokument" ma:format="Dropdown" ma:internalName="Dokumenttype">
      <xsd:simpleType>
        <xsd:restriction base="dms:Choice">
          <xsd:enumeration value="Projektdokument"/>
          <xsd:enumeration value="Referat"/>
          <xsd:enumeration value="Dagsorden"/>
          <xsd:enumeration value="Driftsdokumentation"/>
          <xsd:enumeration value="Baggrundsviden"/>
          <xsd:enumeration value="IT"/>
          <xsd:enumeration value="Kontrakt"/>
          <xsd:enumeration value="Præsentation"/>
          <xsd:enumeration value="Styregrupperapport"/>
          <xsd:enumeration value="Skabelon"/>
          <xsd:enumeration value="Tilbud"/>
          <xsd:enumeration value="Nyhedsbrev"/>
          <xsd:enumeration value="Divers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13" nillable="true" ma:displayName="Oprettelsesdato" ma:description="Den dato, hvor ressourcen blev oprettet" ma:format="DateTime" ma:internalName="_DCDateCreated">
      <xsd:simpleType>
        <xsd:restriction base="dms:DateTime"/>
      </xsd:simpleType>
    </xsd:element>
    <xsd:element name="_DCDateModified" ma:index="16" nillable="true" ma:displayName="Dato for ændring" ma:description="Den dato, hvor ressourcen senest blev ændret" ma:format="DateTime"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5" ma:displayName="Forfatter"/>
        <xsd:element ref="dcterms:created" minOccurs="0" maxOccurs="1"/>
        <xsd:element ref="dc:identifier" minOccurs="0" maxOccurs="1"/>
        <xsd:element name="contentType" minOccurs="0" maxOccurs="1" type="xsd:string" ma:index="0" ma:displayName="Indholdstype"/>
        <xsd:element ref="dc:title" maxOccurs="1" ma:index="4" ma:displayName="Titel"/>
        <xsd:element ref="dc:subject" minOccurs="0" maxOccurs="1"/>
        <xsd:element ref="dc:description" minOccurs="0" maxOccurs="1" ma:index="14" ma:displayName="Kommentarer"/>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FC29F-24CA-4DC4-B47D-C30254AF222F}">
  <ds:schemaRefs>
    <ds:schemaRef ds:uri="http://schemas.microsoft.com/sharepoint/v3/contenttype/forms"/>
  </ds:schemaRefs>
</ds:datastoreItem>
</file>

<file path=customXml/itemProps2.xml><?xml version="1.0" encoding="utf-8"?>
<ds:datastoreItem xmlns:ds="http://schemas.openxmlformats.org/officeDocument/2006/customXml" ds:itemID="{B2BDEEC3-1B4B-4CDB-8C0D-FA38C9082DA8}">
  <ds:schemaRefs>
    <ds:schemaRef ds:uri="http://schemas.microsoft.com/office/2006/metadata/properties"/>
    <ds:schemaRef ds:uri="http://schemas.microsoft.com/office/infopath/2007/PartnerControls"/>
    <ds:schemaRef ds:uri="http://schemas.microsoft.com/sharepoint/v3/fields"/>
    <ds:schemaRef ds:uri="98c4f556-6bee-4728-adaf-9e86647b1ea2"/>
    <ds:schemaRef ds:uri="http://schemas.microsoft.com/sharepoint/v3"/>
  </ds:schemaRefs>
</ds:datastoreItem>
</file>

<file path=customXml/itemProps3.xml><?xml version="1.0" encoding="utf-8"?>
<ds:datastoreItem xmlns:ds="http://schemas.openxmlformats.org/officeDocument/2006/customXml" ds:itemID="{3D9A168B-6C11-4F36-A4F8-DF437D4E41E9}">
  <ds:schemaRefs>
    <ds:schemaRef ds:uri="http://schemas.microsoft.com/office/2006/metadata/customXsn"/>
  </ds:schemaRefs>
</ds:datastoreItem>
</file>

<file path=customXml/itemProps4.xml><?xml version="1.0" encoding="utf-8"?>
<ds:datastoreItem xmlns:ds="http://schemas.openxmlformats.org/officeDocument/2006/customXml" ds:itemID="{F1BC4D85-3DB1-4320-BFD6-325744948F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8c4f556-6bee-4728-adaf-9e86647b1ea2"/>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939E5E1-9D65-4276-A495-C4D124576538}">
  <ds:schemaRefs>
    <ds:schemaRef ds:uri="http://schemas.openxmlformats.org/officeDocument/2006/bibliography"/>
  </ds:schemaRefs>
</ds:datastoreItem>
</file>

<file path=customXml/itemProps6.xml><?xml version="1.0" encoding="utf-8"?>
<ds:datastoreItem xmlns:ds="http://schemas.openxmlformats.org/officeDocument/2006/customXml" ds:itemID="{C784139C-9014-4EBE-95EE-055B72CC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3201</Words>
  <Characters>19532</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Kravspecifikation Trifork - LPR til HAIBA</vt:lpstr>
      <vt:lpstr>Kravspecifikation Trifork - LPR til HAIBA</vt:lpstr>
    </vt:vector>
  </TitlesOfParts>
  <Company>Statens Serum Institut</Company>
  <LinksUpToDate>false</LinksUpToDate>
  <CharactersWithSpaces>22688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 Trifork - LPR til HAIBA</dc:title>
  <dc:creator>Version 3.0.6</dc:creator>
  <dc:description/>
  <cp:lastModifiedBy>Statens Serum Institut</cp:lastModifiedBy>
  <cp:revision>4</cp:revision>
  <cp:lastPrinted>2013-02-28T13:52:00Z</cp:lastPrinted>
  <dcterms:created xsi:type="dcterms:W3CDTF">2013-09-02T13:40:00Z</dcterms:created>
  <dcterms:modified xsi:type="dcterms:W3CDTF">2013-09-02T17:26:00Z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0x010100FA0B880643AEEC42A78FC9646F0A858F002D2F23EE7B18E144B239468A3ACA9331</vt:lpwstr>
  </property>
</Properties>
</file>